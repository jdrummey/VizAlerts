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B26" w:rsidRPr="00B848D7" w:rsidRDefault="00314B26" w:rsidP="0014782C">
      <w:pPr>
        <w:rPr>
          <w:sz w:val="56"/>
          <w:szCs w:val="56"/>
        </w:rPr>
      </w:pPr>
      <w:r w:rsidRPr="00B848D7">
        <w:rPr>
          <w:noProof/>
          <w:sz w:val="56"/>
          <w:szCs w:val="56"/>
        </w:rPr>
        <w:t>Tableau – VizAlerts Installation Guide</w:t>
      </w:r>
    </w:p>
    <w:sdt>
      <w:sdtPr>
        <w:rPr>
          <w:rFonts w:asciiTheme="minorHAnsi" w:eastAsiaTheme="minorHAnsi" w:hAnsiTheme="minorHAnsi" w:cstheme="minorBidi"/>
          <w:color w:val="auto"/>
          <w:sz w:val="22"/>
          <w:szCs w:val="22"/>
        </w:rPr>
        <w:id w:val="1815669368"/>
        <w:docPartObj>
          <w:docPartGallery w:val="Table of Contents"/>
          <w:docPartUnique/>
        </w:docPartObj>
      </w:sdtPr>
      <w:sdtEndPr>
        <w:rPr>
          <w:b/>
          <w:bCs/>
          <w:noProof/>
        </w:rPr>
      </w:sdtEndPr>
      <w:sdtContent>
        <w:p w:rsidR="00DB77D2" w:rsidRDefault="00DB77D2">
          <w:pPr>
            <w:pStyle w:val="TOCHeading"/>
          </w:pPr>
          <w:r>
            <w:t>Contents</w:t>
          </w:r>
        </w:p>
        <w:p w:rsidR="00ED407A" w:rsidRDefault="00DB77D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7641004" w:history="1">
            <w:r w:rsidR="00ED407A" w:rsidRPr="00A970EF">
              <w:rPr>
                <w:rStyle w:val="Hyperlink"/>
                <w:noProof/>
              </w:rPr>
              <w:t>What is VizAlerts?</w:t>
            </w:r>
            <w:r w:rsidR="00ED407A">
              <w:rPr>
                <w:noProof/>
                <w:webHidden/>
              </w:rPr>
              <w:tab/>
            </w:r>
            <w:r w:rsidR="00ED407A">
              <w:rPr>
                <w:noProof/>
                <w:webHidden/>
              </w:rPr>
              <w:fldChar w:fldCharType="begin"/>
            </w:r>
            <w:r w:rsidR="00ED407A">
              <w:rPr>
                <w:noProof/>
                <w:webHidden/>
              </w:rPr>
              <w:instrText xml:space="preserve"> PAGEREF _Toc447641004 \h </w:instrText>
            </w:r>
            <w:r w:rsidR="00ED407A">
              <w:rPr>
                <w:noProof/>
                <w:webHidden/>
              </w:rPr>
            </w:r>
            <w:r w:rsidR="00ED407A">
              <w:rPr>
                <w:noProof/>
                <w:webHidden/>
              </w:rPr>
              <w:fldChar w:fldCharType="separate"/>
            </w:r>
            <w:r w:rsidR="00ED407A">
              <w:rPr>
                <w:noProof/>
                <w:webHidden/>
              </w:rPr>
              <w:t>2</w:t>
            </w:r>
            <w:r w:rsidR="00ED407A">
              <w:rPr>
                <w:noProof/>
                <w:webHidden/>
              </w:rPr>
              <w:fldChar w:fldCharType="end"/>
            </w:r>
          </w:hyperlink>
        </w:p>
        <w:p w:rsidR="00ED407A" w:rsidRDefault="00ED407A">
          <w:pPr>
            <w:pStyle w:val="TOC1"/>
            <w:tabs>
              <w:tab w:val="right" w:leader="dot" w:pos="9350"/>
            </w:tabs>
            <w:rPr>
              <w:rFonts w:eastAsiaTheme="minorEastAsia"/>
              <w:noProof/>
            </w:rPr>
          </w:pPr>
          <w:hyperlink w:anchor="_Toc447641005" w:history="1">
            <w:r w:rsidRPr="00A970EF">
              <w:rPr>
                <w:rStyle w:val="Hyperlink"/>
                <w:rFonts w:eastAsia="Times New Roman"/>
                <w:noProof/>
              </w:rPr>
              <w:t>What does it do?</w:t>
            </w:r>
            <w:r>
              <w:rPr>
                <w:noProof/>
                <w:webHidden/>
              </w:rPr>
              <w:tab/>
            </w:r>
            <w:r>
              <w:rPr>
                <w:noProof/>
                <w:webHidden/>
              </w:rPr>
              <w:fldChar w:fldCharType="begin"/>
            </w:r>
            <w:r>
              <w:rPr>
                <w:noProof/>
                <w:webHidden/>
              </w:rPr>
              <w:instrText xml:space="preserve"> PAGEREF _Toc447641005 \h </w:instrText>
            </w:r>
            <w:r>
              <w:rPr>
                <w:noProof/>
                <w:webHidden/>
              </w:rPr>
            </w:r>
            <w:r>
              <w:rPr>
                <w:noProof/>
                <w:webHidden/>
              </w:rPr>
              <w:fldChar w:fldCharType="separate"/>
            </w:r>
            <w:r>
              <w:rPr>
                <w:noProof/>
                <w:webHidden/>
              </w:rPr>
              <w:t>2</w:t>
            </w:r>
            <w:r>
              <w:rPr>
                <w:noProof/>
                <w:webHidden/>
              </w:rPr>
              <w:fldChar w:fldCharType="end"/>
            </w:r>
          </w:hyperlink>
        </w:p>
        <w:p w:rsidR="00ED407A" w:rsidRDefault="00ED407A">
          <w:pPr>
            <w:pStyle w:val="TOC1"/>
            <w:tabs>
              <w:tab w:val="right" w:leader="dot" w:pos="9350"/>
            </w:tabs>
            <w:rPr>
              <w:rFonts w:eastAsiaTheme="minorEastAsia"/>
              <w:noProof/>
            </w:rPr>
          </w:pPr>
          <w:hyperlink w:anchor="_Toc447641006" w:history="1">
            <w:r w:rsidRPr="00A970EF">
              <w:rPr>
                <w:rStyle w:val="Hyperlink"/>
                <w:rFonts w:eastAsia="Times New Roman"/>
                <w:noProof/>
              </w:rPr>
              <w:t>How does it work?</w:t>
            </w:r>
            <w:r>
              <w:rPr>
                <w:noProof/>
                <w:webHidden/>
              </w:rPr>
              <w:tab/>
            </w:r>
            <w:r>
              <w:rPr>
                <w:noProof/>
                <w:webHidden/>
              </w:rPr>
              <w:fldChar w:fldCharType="begin"/>
            </w:r>
            <w:r>
              <w:rPr>
                <w:noProof/>
                <w:webHidden/>
              </w:rPr>
              <w:instrText xml:space="preserve"> PAGEREF _Toc447641006 \h </w:instrText>
            </w:r>
            <w:r>
              <w:rPr>
                <w:noProof/>
                <w:webHidden/>
              </w:rPr>
            </w:r>
            <w:r>
              <w:rPr>
                <w:noProof/>
                <w:webHidden/>
              </w:rPr>
              <w:fldChar w:fldCharType="separate"/>
            </w:r>
            <w:r>
              <w:rPr>
                <w:noProof/>
                <w:webHidden/>
              </w:rPr>
              <w:t>3</w:t>
            </w:r>
            <w:r>
              <w:rPr>
                <w:noProof/>
                <w:webHidden/>
              </w:rPr>
              <w:fldChar w:fldCharType="end"/>
            </w:r>
          </w:hyperlink>
        </w:p>
        <w:p w:rsidR="00ED407A" w:rsidRDefault="00ED407A">
          <w:pPr>
            <w:pStyle w:val="TOC1"/>
            <w:tabs>
              <w:tab w:val="right" w:leader="dot" w:pos="9350"/>
            </w:tabs>
            <w:rPr>
              <w:rFonts w:eastAsiaTheme="minorEastAsia"/>
              <w:noProof/>
            </w:rPr>
          </w:pPr>
          <w:hyperlink w:anchor="_Toc447641007" w:history="1">
            <w:r w:rsidRPr="00A970EF">
              <w:rPr>
                <w:rStyle w:val="Hyperlink"/>
                <w:noProof/>
              </w:rPr>
              <w:t>Prerequisites</w:t>
            </w:r>
            <w:r>
              <w:rPr>
                <w:noProof/>
                <w:webHidden/>
              </w:rPr>
              <w:tab/>
            </w:r>
            <w:r>
              <w:rPr>
                <w:noProof/>
                <w:webHidden/>
              </w:rPr>
              <w:fldChar w:fldCharType="begin"/>
            </w:r>
            <w:r>
              <w:rPr>
                <w:noProof/>
                <w:webHidden/>
              </w:rPr>
              <w:instrText xml:space="preserve"> PAGEREF _Toc447641007 \h </w:instrText>
            </w:r>
            <w:r>
              <w:rPr>
                <w:noProof/>
                <w:webHidden/>
              </w:rPr>
            </w:r>
            <w:r>
              <w:rPr>
                <w:noProof/>
                <w:webHidden/>
              </w:rPr>
              <w:fldChar w:fldCharType="separate"/>
            </w:r>
            <w:r>
              <w:rPr>
                <w:noProof/>
                <w:webHidden/>
              </w:rPr>
              <w:t>3</w:t>
            </w:r>
            <w:r>
              <w:rPr>
                <w:noProof/>
                <w:webHidden/>
              </w:rPr>
              <w:fldChar w:fldCharType="end"/>
            </w:r>
          </w:hyperlink>
        </w:p>
        <w:p w:rsidR="00ED407A" w:rsidRDefault="00ED407A">
          <w:pPr>
            <w:pStyle w:val="TOC2"/>
            <w:tabs>
              <w:tab w:val="right" w:leader="dot" w:pos="9350"/>
            </w:tabs>
            <w:rPr>
              <w:rFonts w:eastAsiaTheme="minorEastAsia"/>
              <w:noProof/>
            </w:rPr>
          </w:pPr>
          <w:hyperlink w:anchor="_Toc447641008" w:history="1">
            <w:r w:rsidRPr="00A970EF">
              <w:rPr>
                <w:rStyle w:val="Hyperlink"/>
                <w:noProof/>
              </w:rPr>
              <w:t>Tableau Server</w:t>
            </w:r>
            <w:r>
              <w:rPr>
                <w:noProof/>
                <w:webHidden/>
              </w:rPr>
              <w:tab/>
            </w:r>
            <w:r>
              <w:rPr>
                <w:noProof/>
                <w:webHidden/>
              </w:rPr>
              <w:fldChar w:fldCharType="begin"/>
            </w:r>
            <w:r>
              <w:rPr>
                <w:noProof/>
                <w:webHidden/>
              </w:rPr>
              <w:instrText xml:space="preserve"> PAGEREF _Toc447641008 \h </w:instrText>
            </w:r>
            <w:r>
              <w:rPr>
                <w:noProof/>
                <w:webHidden/>
              </w:rPr>
            </w:r>
            <w:r>
              <w:rPr>
                <w:noProof/>
                <w:webHidden/>
              </w:rPr>
              <w:fldChar w:fldCharType="separate"/>
            </w:r>
            <w:r>
              <w:rPr>
                <w:noProof/>
                <w:webHidden/>
              </w:rPr>
              <w:t>3</w:t>
            </w:r>
            <w:r>
              <w:rPr>
                <w:noProof/>
                <w:webHidden/>
              </w:rPr>
              <w:fldChar w:fldCharType="end"/>
            </w:r>
          </w:hyperlink>
        </w:p>
        <w:p w:rsidR="00ED407A" w:rsidRDefault="00ED407A">
          <w:pPr>
            <w:pStyle w:val="TOC2"/>
            <w:tabs>
              <w:tab w:val="right" w:leader="dot" w:pos="9350"/>
            </w:tabs>
            <w:rPr>
              <w:rFonts w:eastAsiaTheme="minorEastAsia"/>
              <w:noProof/>
            </w:rPr>
          </w:pPr>
          <w:hyperlink w:anchor="_Toc447641009" w:history="1">
            <w:r w:rsidRPr="00A970EF">
              <w:rPr>
                <w:rStyle w:val="Hyperlink"/>
                <w:rFonts w:eastAsia="Times New Roman"/>
                <w:noProof/>
              </w:rPr>
              <w:t>Windows Host Machine</w:t>
            </w:r>
            <w:r>
              <w:rPr>
                <w:noProof/>
                <w:webHidden/>
              </w:rPr>
              <w:tab/>
            </w:r>
            <w:r>
              <w:rPr>
                <w:noProof/>
                <w:webHidden/>
              </w:rPr>
              <w:fldChar w:fldCharType="begin"/>
            </w:r>
            <w:r>
              <w:rPr>
                <w:noProof/>
                <w:webHidden/>
              </w:rPr>
              <w:instrText xml:space="preserve"> PAGEREF _Toc447641009 \h </w:instrText>
            </w:r>
            <w:r>
              <w:rPr>
                <w:noProof/>
                <w:webHidden/>
              </w:rPr>
            </w:r>
            <w:r>
              <w:rPr>
                <w:noProof/>
                <w:webHidden/>
              </w:rPr>
              <w:fldChar w:fldCharType="separate"/>
            </w:r>
            <w:r>
              <w:rPr>
                <w:noProof/>
                <w:webHidden/>
              </w:rPr>
              <w:t>3</w:t>
            </w:r>
            <w:r>
              <w:rPr>
                <w:noProof/>
                <w:webHidden/>
              </w:rPr>
              <w:fldChar w:fldCharType="end"/>
            </w:r>
          </w:hyperlink>
        </w:p>
        <w:p w:rsidR="00ED407A" w:rsidRDefault="00ED407A">
          <w:pPr>
            <w:pStyle w:val="TOC2"/>
            <w:tabs>
              <w:tab w:val="right" w:leader="dot" w:pos="9350"/>
            </w:tabs>
            <w:rPr>
              <w:rFonts w:eastAsiaTheme="minorEastAsia"/>
              <w:noProof/>
            </w:rPr>
          </w:pPr>
          <w:hyperlink w:anchor="_Toc447641010" w:history="1">
            <w:r w:rsidRPr="00A970EF">
              <w:rPr>
                <w:rStyle w:val="Hyperlink"/>
                <w:rFonts w:eastAsia="Times New Roman"/>
                <w:noProof/>
              </w:rPr>
              <w:t>SMTP (Mail) Server</w:t>
            </w:r>
            <w:r>
              <w:rPr>
                <w:noProof/>
                <w:webHidden/>
              </w:rPr>
              <w:tab/>
            </w:r>
            <w:r>
              <w:rPr>
                <w:noProof/>
                <w:webHidden/>
              </w:rPr>
              <w:fldChar w:fldCharType="begin"/>
            </w:r>
            <w:r>
              <w:rPr>
                <w:noProof/>
                <w:webHidden/>
              </w:rPr>
              <w:instrText xml:space="preserve"> PAGEREF _Toc447641010 \h </w:instrText>
            </w:r>
            <w:r>
              <w:rPr>
                <w:noProof/>
                <w:webHidden/>
              </w:rPr>
            </w:r>
            <w:r>
              <w:rPr>
                <w:noProof/>
                <w:webHidden/>
              </w:rPr>
              <w:fldChar w:fldCharType="separate"/>
            </w:r>
            <w:r>
              <w:rPr>
                <w:noProof/>
                <w:webHidden/>
              </w:rPr>
              <w:t>4</w:t>
            </w:r>
            <w:r>
              <w:rPr>
                <w:noProof/>
                <w:webHidden/>
              </w:rPr>
              <w:fldChar w:fldCharType="end"/>
            </w:r>
          </w:hyperlink>
        </w:p>
        <w:p w:rsidR="00ED407A" w:rsidRDefault="00ED407A">
          <w:pPr>
            <w:pStyle w:val="TOC1"/>
            <w:tabs>
              <w:tab w:val="right" w:leader="dot" w:pos="9350"/>
            </w:tabs>
            <w:rPr>
              <w:rFonts w:eastAsiaTheme="minorEastAsia"/>
              <w:noProof/>
            </w:rPr>
          </w:pPr>
          <w:hyperlink w:anchor="_Toc447641011" w:history="1">
            <w:r w:rsidRPr="00A970EF">
              <w:rPr>
                <w:rStyle w:val="Hyperlink"/>
                <w:rFonts w:eastAsia="Times New Roman"/>
                <w:noProof/>
              </w:rPr>
              <w:t>Setup</w:t>
            </w:r>
            <w:r>
              <w:rPr>
                <w:noProof/>
                <w:webHidden/>
              </w:rPr>
              <w:tab/>
            </w:r>
            <w:r>
              <w:rPr>
                <w:noProof/>
                <w:webHidden/>
              </w:rPr>
              <w:fldChar w:fldCharType="begin"/>
            </w:r>
            <w:r>
              <w:rPr>
                <w:noProof/>
                <w:webHidden/>
              </w:rPr>
              <w:instrText xml:space="preserve"> PAGEREF _Toc447641011 \h </w:instrText>
            </w:r>
            <w:r>
              <w:rPr>
                <w:noProof/>
                <w:webHidden/>
              </w:rPr>
            </w:r>
            <w:r>
              <w:rPr>
                <w:noProof/>
                <w:webHidden/>
              </w:rPr>
              <w:fldChar w:fldCharType="separate"/>
            </w:r>
            <w:r>
              <w:rPr>
                <w:noProof/>
                <w:webHidden/>
              </w:rPr>
              <w:t>4</w:t>
            </w:r>
            <w:r>
              <w:rPr>
                <w:noProof/>
                <w:webHidden/>
              </w:rPr>
              <w:fldChar w:fldCharType="end"/>
            </w:r>
          </w:hyperlink>
        </w:p>
        <w:p w:rsidR="00ED407A" w:rsidRDefault="00ED407A">
          <w:pPr>
            <w:pStyle w:val="TOC2"/>
            <w:tabs>
              <w:tab w:val="right" w:leader="dot" w:pos="9350"/>
            </w:tabs>
            <w:rPr>
              <w:rFonts w:eastAsiaTheme="minorEastAsia"/>
              <w:noProof/>
            </w:rPr>
          </w:pPr>
          <w:hyperlink w:anchor="_Toc447641012" w:history="1">
            <w:r w:rsidRPr="00A970EF">
              <w:rPr>
                <w:rStyle w:val="Hyperlink"/>
                <w:rFonts w:eastAsia="Times New Roman"/>
                <w:noProof/>
              </w:rPr>
              <w:t>Configure Tableau Server</w:t>
            </w:r>
            <w:r>
              <w:rPr>
                <w:noProof/>
                <w:webHidden/>
              </w:rPr>
              <w:tab/>
            </w:r>
            <w:r>
              <w:rPr>
                <w:noProof/>
                <w:webHidden/>
              </w:rPr>
              <w:fldChar w:fldCharType="begin"/>
            </w:r>
            <w:r>
              <w:rPr>
                <w:noProof/>
                <w:webHidden/>
              </w:rPr>
              <w:instrText xml:space="preserve"> PAGEREF _Toc447641012 \h </w:instrText>
            </w:r>
            <w:r>
              <w:rPr>
                <w:noProof/>
                <w:webHidden/>
              </w:rPr>
            </w:r>
            <w:r>
              <w:rPr>
                <w:noProof/>
                <w:webHidden/>
              </w:rPr>
              <w:fldChar w:fldCharType="separate"/>
            </w:r>
            <w:r>
              <w:rPr>
                <w:noProof/>
                <w:webHidden/>
              </w:rPr>
              <w:t>4</w:t>
            </w:r>
            <w:r>
              <w:rPr>
                <w:noProof/>
                <w:webHidden/>
              </w:rPr>
              <w:fldChar w:fldCharType="end"/>
            </w:r>
          </w:hyperlink>
        </w:p>
        <w:p w:rsidR="00ED407A" w:rsidRDefault="00ED407A">
          <w:pPr>
            <w:pStyle w:val="TOC3"/>
            <w:tabs>
              <w:tab w:val="right" w:leader="dot" w:pos="9350"/>
            </w:tabs>
            <w:rPr>
              <w:rFonts w:eastAsiaTheme="minorEastAsia"/>
              <w:noProof/>
            </w:rPr>
          </w:pPr>
          <w:hyperlink w:anchor="_Toc447641013" w:history="1">
            <w:r w:rsidRPr="00A970EF">
              <w:rPr>
                <w:rStyle w:val="Hyperlink"/>
                <w:rFonts w:eastAsia="Times New Roman"/>
                <w:noProof/>
              </w:rPr>
              <w:t>Trusted Tickets</w:t>
            </w:r>
            <w:r>
              <w:rPr>
                <w:noProof/>
                <w:webHidden/>
              </w:rPr>
              <w:tab/>
            </w:r>
            <w:r>
              <w:rPr>
                <w:noProof/>
                <w:webHidden/>
              </w:rPr>
              <w:fldChar w:fldCharType="begin"/>
            </w:r>
            <w:r>
              <w:rPr>
                <w:noProof/>
                <w:webHidden/>
              </w:rPr>
              <w:instrText xml:space="preserve"> PAGEREF _Toc447641013 \h </w:instrText>
            </w:r>
            <w:r>
              <w:rPr>
                <w:noProof/>
                <w:webHidden/>
              </w:rPr>
            </w:r>
            <w:r>
              <w:rPr>
                <w:noProof/>
                <w:webHidden/>
              </w:rPr>
              <w:fldChar w:fldCharType="separate"/>
            </w:r>
            <w:r>
              <w:rPr>
                <w:noProof/>
                <w:webHidden/>
              </w:rPr>
              <w:t>4</w:t>
            </w:r>
            <w:r>
              <w:rPr>
                <w:noProof/>
                <w:webHidden/>
              </w:rPr>
              <w:fldChar w:fldCharType="end"/>
            </w:r>
          </w:hyperlink>
        </w:p>
        <w:p w:rsidR="00ED407A" w:rsidRDefault="00ED407A">
          <w:pPr>
            <w:pStyle w:val="TOC3"/>
            <w:tabs>
              <w:tab w:val="right" w:leader="dot" w:pos="9350"/>
            </w:tabs>
            <w:rPr>
              <w:rFonts w:eastAsiaTheme="minorEastAsia"/>
              <w:noProof/>
            </w:rPr>
          </w:pPr>
          <w:hyperlink w:anchor="_Toc447641014" w:history="1">
            <w:r w:rsidRPr="00A970EF">
              <w:rPr>
                <w:rStyle w:val="Hyperlink"/>
                <w:rFonts w:eastAsia="Times New Roman"/>
                <w:noProof/>
              </w:rPr>
              <w:t>Repository Access</w:t>
            </w:r>
            <w:r>
              <w:rPr>
                <w:noProof/>
                <w:webHidden/>
              </w:rPr>
              <w:tab/>
            </w:r>
            <w:r>
              <w:rPr>
                <w:noProof/>
                <w:webHidden/>
              </w:rPr>
              <w:fldChar w:fldCharType="begin"/>
            </w:r>
            <w:r>
              <w:rPr>
                <w:noProof/>
                <w:webHidden/>
              </w:rPr>
              <w:instrText xml:space="preserve"> PAGEREF _Toc447641014 \h </w:instrText>
            </w:r>
            <w:r>
              <w:rPr>
                <w:noProof/>
                <w:webHidden/>
              </w:rPr>
            </w:r>
            <w:r>
              <w:rPr>
                <w:noProof/>
                <w:webHidden/>
              </w:rPr>
              <w:fldChar w:fldCharType="separate"/>
            </w:r>
            <w:r>
              <w:rPr>
                <w:noProof/>
                <w:webHidden/>
              </w:rPr>
              <w:t>4</w:t>
            </w:r>
            <w:r>
              <w:rPr>
                <w:noProof/>
                <w:webHidden/>
              </w:rPr>
              <w:fldChar w:fldCharType="end"/>
            </w:r>
          </w:hyperlink>
        </w:p>
        <w:p w:rsidR="00ED407A" w:rsidRDefault="00ED407A">
          <w:pPr>
            <w:pStyle w:val="TOC3"/>
            <w:tabs>
              <w:tab w:val="right" w:leader="dot" w:pos="9350"/>
            </w:tabs>
            <w:rPr>
              <w:rFonts w:eastAsiaTheme="minorEastAsia"/>
              <w:noProof/>
            </w:rPr>
          </w:pPr>
          <w:hyperlink w:anchor="_Toc447641015" w:history="1">
            <w:r w:rsidRPr="00A970EF">
              <w:rPr>
                <w:rStyle w:val="Hyperlink"/>
                <w:rFonts w:eastAsia="Times New Roman"/>
                <w:noProof/>
              </w:rPr>
              <w:t>Restart</w:t>
            </w:r>
            <w:r>
              <w:rPr>
                <w:noProof/>
                <w:webHidden/>
              </w:rPr>
              <w:tab/>
            </w:r>
            <w:r>
              <w:rPr>
                <w:noProof/>
                <w:webHidden/>
              </w:rPr>
              <w:fldChar w:fldCharType="begin"/>
            </w:r>
            <w:r>
              <w:rPr>
                <w:noProof/>
                <w:webHidden/>
              </w:rPr>
              <w:instrText xml:space="preserve"> PAGEREF _Toc447641015 \h </w:instrText>
            </w:r>
            <w:r>
              <w:rPr>
                <w:noProof/>
                <w:webHidden/>
              </w:rPr>
            </w:r>
            <w:r>
              <w:rPr>
                <w:noProof/>
                <w:webHidden/>
              </w:rPr>
              <w:fldChar w:fldCharType="separate"/>
            </w:r>
            <w:r>
              <w:rPr>
                <w:noProof/>
                <w:webHidden/>
              </w:rPr>
              <w:t>4</w:t>
            </w:r>
            <w:r>
              <w:rPr>
                <w:noProof/>
                <w:webHidden/>
              </w:rPr>
              <w:fldChar w:fldCharType="end"/>
            </w:r>
          </w:hyperlink>
        </w:p>
        <w:p w:rsidR="00ED407A" w:rsidRDefault="00ED407A">
          <w:pPr>
            <w:pStyle w:val="TOC3"/>
            <w:tabs>
              <w:tab w:val="right" w:leader="dot" w:pos="9350"/>
            </w:tabs>
            <w:rPr>
              <w:rFonts w:eastAsiaTheme="minorEastAsia"/>
              <w:noProof/>
            </w:rPr>
          </w:pPr>
          <w:hyperlink w:anchor="_Toc447641016" w:history="1">
            <w:r w:rsidRPr="00A970EF">
              <w:rPr>
                <w:rStyle w:val="Hyperlink"/>
                <w:rFonts w:eastAsia="Times New Roman"/>
                <w:noProof/>
              </w:rPr>
              <w:t>Custom Subscription Schedules</w:t>
            </w:r>
            <w:r>
              <w:rPr>
                <w:noProof/>
                <w:webHidden/>
              </w:rPr>
              <w:tab/>
            </w:r>
            <w:r>
              <w:rPr>
                <w:noProof/>
                <w:webHidden/>
              </w:rPr>
              <w:fldChar w:fldCharType="begin"/>
            </w:r>
            <w:r>
              <w:rPr>
                <w:noProof/>
                <w:webHidden/>
              </w:rPr>
              <w:instrText xml:space="preserve"> PAGEREF _Toc447641016 \h </w:instrText>
            </w:r>
            <w:r>
              <w:rPr>
                <w:noProof/>
                <w:webHidden/>
              </w:rPr>
            </w:r>
            <w:r>
              <w:rPr>
                <w:noProof/>
                <w:webHidden/>
              </w:rPr>
              <w:fldChar w:fldCharType="separate"/>
            </w:r>
            <w:r>
              <w:rPr>
                <w:noProof/>
                <w:webHidden/>
              </w:rPr>
              <w:t>4</w:t>
            </w:r>
            <w:r>
              <w:rPr>
                <w:noProof/>
                <w:webHidden/>
              </w:rPr>
              <w:fldChar w:fldCharType="end"/>
            </w:r>
          </w:hyperlink>
        </w:p>
        <w:p w:rsidR="00ED407A" w:rsidRDefault="00ED407A">
          <w:pPr>
            <w:pStyle w:val="TOC2"/>
            <w:tabs>
              <w:tab w:val="right" w:leader="dot" w:pos="9350"/>
            </w:tabs>
            <w:rPr>
              <w:rFonts w:eastAsiaTheme="minorEastAsia"/>
              <w:noProof/>
            </w:rPr>
          </w:pPr>
          <w:hyperlink w:anchor="_Toc447641017" w:history="1">
            <w:r w:rsidRPr="00A970EF">
              <w:rPr>
                <w:rStyle w:val="Hyperlink"/>
                <w:rFonts w:eastAsia="Times New Roman"/>
                <w:noProof/>
              </w:rPr>
              <w:t>Install Python &amp; Required Modules</w:t>
            </w:r>
            <w:r>
              <w:rPr>
                <w:noProof/>
                <w:webHidden/>
              </w:rPr>
              <w:tab/>
            </w:r>
            <w:r>
              <w:rPr>
                <w:noProof/>
                <w:webHidden/>
              </w:rPr>
              <w:fldChar w:fldCharType="begin"/>
            </w:r>
            <w:r>
              <w:rPr>
                <w:noProof/>
                <w:webHidden/>
              </w:rPr>
              <w:instrText xml:space="preserve"> PAGEREF _Toc447641017 \h </w:instrText>
            </w:r>
            <w:r>
              <w:rPr>
                <w:noProof/>
                <w:webHidden/>
              </w:rPr>
            </w:r>
            <w:r>
              <w:rPr>
                <w:noProof/>
                <w:webHidden/>
              </w:rPr>
              <w:fldChar w:fldCharType="separate"/>
            </w:r>
            <w:r>
              <w:rPr>
                <w:noProof/>
                <w:webHidden/>
              </w:rPr>
              <w:t>7</w:t>
            </w:r>
            <w:r>
              <w:rPr>
                <w:noProof/>
                <w:webHidden/>
              </w:rPr>
              <w:fldChar w:fldCharType="end"/>
            </w:r>
          </w:hyperlink>
        </w:p>
        <w:p w:rsidR="00ED407A" w:rsidRDefault="00ED407A">
          <w:pPr>
            <w:pStyle w:val="TOC2"/>
            <w:tabs>
              <w:tab w:val="right" w:leader="dot" w:pos="9350"/>
            </w:tabs>
            <w:rPr>
              <w:rFonts w:eastAsiaTheme="minorEastAsia"/>
              <w:noProof/>
            </w:rPr>
          </w:pPr>
          <w:hyperlink w:anchor="_Toc447641018" w:history="1">
            <w:r w:rsidRPr="00A970EF">
              <w:rPr>
                <w:rStyle w:val="Hyperlink"/>
                <w:rFonts w:eastAsia="Times New Roman"/>
                <w:noProof/>
              </w:rPr>
              <w:t>Configure VizAlerts</w:t>
            </w:r>
            <w:r>
              <w:rPr>
                <w:noProof/>
                <w:webHidden/>
              </w:rPr>
              <w:tab/>
            </w:r>
            <w:r>
              <w:rPr>
                <w:noProof/>
                <w:webHidden/>
              </w:rPr>
              <w:fldChar w:fldCharType="begin"/>
            </w:r>
            <w:r>
              <w:rPr>
                <w:noProof/>
                <w:webHidden/>
              </w:rPr>
              <w:instrText xml:space="preserve"> PAGEREF _Toc447641018 \h </w:instrText>
            </w:r>
            <w:r>
              <w:rPr>
                <w:noProof/>
                <w:webHidden/>
              </w:rPr>
            </w:r>
            <w:r>
              <w:rPr>
                <w:noProof/>
                <w:webHidden/>
              </w:rPr>
              <w:fldChar w:fldCharType="separate"/>
            </w:r>
            <w:r>
              <w:rPr>
                <w:noProof/>
                <w:webHidden/>
              </w:rPr>
              <w:t>7</w:t>
            </w:r>
            <w:r>
              <w:rPr>
                <w:noProof/>
                <w:webHidden/>
              </w:rPr>
              <w:fldChar w:fldCharType="end"/>
            </w:r>
          </w:hyperlink>
        </w:p>
        <w:p w:rsidR="00ED407A" w:rsidRDefault="00ED407A">
          <w:pPr>
            <w:pStyle w:val="TOC2"/>
            <w:tabs>
              <w:tab w:val="right" w:leader="dot" w:pos="9350"/>
            </w:tabs>
            <w:rPr>
              <w:rFonts w:eastAsiaTheme="minorEastAsia"/>
              <w:noProof/>
            </w:rPr>
          </w:pPr>
          <w:hyperlink w:anchor="_Toc447641019" w:history="1">
            <w:r w:rsidRPr="00A970EF">
              <w:rPr>
                <w:rStyle w:val="Hyperlink"/>
                <w:rFonts w:eastAsia="Times New Roman"/>
                <w:noProof/>
              </w:rPr>
              <w:t>Testing</w:t>
            </w:r>
            <w:r>
              <w:rPr>
                <w:noProof/>
                <w:webHidden/>
              </w:rPr>
              <w:tab/>
            </w:r>
            <w:r>
              <w:rPr>
                <w:noProof/>
                <w:webHidden/>
              </w:rPr>
              <w:fldChar w:fldCharType="begin"/>
            </w:r>
            <w:r>
              <w:rPr>
                <w:noProof/>
                <w:webHidden/>
              </w:rPr>
              <w:instrText xml:space="preserve"> PAGEREF _Toc447641019 \h </w:instrText>
            </w:r>
            <w:r>
              <w:rPr>
                <w:noProof/>
                <w:webHidden/>
              </w:rPr>
            </w:r>
            <w:r>
              <w:rPr>
                <w:noProof/>
                <w:webHidden/>
              </w:rPr>
              <w:fldChar w:fldCharType="separate"/>
            </w:r>
            <w:r>
              <w:rPr>
                <w:noProof/>
                <w:webHidden/>
              </w:rPr>
              <w:t>9</w:t>
            </w:r>
            <w:r>
              <w:rPr>
                <w:noProof/>
                <w:webHidden/>
              </w:rPr>
              <w:fldChar w:fldCharType="end"/>
            </w:r>
          </w:hyperlink>
        </w:p>
        <w:p w:rsidR="00ED407A" w:rsidRDefault="00ED407A">
          <w:pPr>
            <w:pStyle w:val="TOC3"/>
            <w:tabs>
              <w:tab w:val="right" w:leader="dot" w:pos="9350"/>
            </w:tabs>
            <w:rPr>
              <w:rFonts w:eastAsiaTheme="minorEastAsia"/>
              <w:noProof/>
            </w:rPr>
          </w:pPr>
          <w:hyperlink w:anchor="_Toc447641020" w:history="1">
            <w:r w:rsidRPr="00A970EF">
              <w:rPr>
                <w:rStyle w:val="Hyperlink"/>
                <w:rFonts w:eastAsia="Times New Roman"/>
                <w:noProof/>
              </w:rPr>
              <w:t>Can VizAlerts Connect? Test</w:t>
            </w:r>
            <w:r>
              <w:rPr>
                <w:noProof/>
                <w:webHidden/>
              </w:rPr>
              <w:tab/>
            </w:r>
            <w:r>
              <w:rPr>
                <w:noProof/>
                <w:webHidden/>
              </w:rPr>
              <w:fldChar w:fldCharType="begin"/>
            </w:r>
            <w:r>
              <w:rPr>
                <w:noProof/>
                <w:webHidden/>
              </w:rPr>
              <w:instrText xml:space="preserve"> PAGEREF _Toc447641020 \h </w:instrText>
            </w:r>
            <w:r>
              <w:rPr>
                <w:noProof/>
                <w:webHidden/>
              </w:rPr>
            </w:r>
            <w:r>
              <w:rPr>
                <w:noProof/>
                <w:webHidden/>
              </w:rPr>
              <w:fldChar w:fldCharType="separate"/>
            </w:r>
            <w:r>
              <w:rPr>
                <w:noProof/>
                <w:webHidden/>
              </w:rPr>
              <w:t>9</w:t>
            </w:r>
            <w:r>
              <w:rPr>
                <w:noProof/>
                <w:webHidden/>
              </w:rPr>
              <w:fldChar w:fldCharType="end"/>
            </w:r>
          </w:hyperlink>
        </w:p>
        <w:p w:rsidR="00ED407A" w:rsidRDefault="00ED407A">
          <w:pPr>
            <w:pStyle w:val="TOC3"/>
            <w:tabs>
              <w:tab w:val="right" w:leader="dot" w:pos="9350"/>
            </w:tabs>
            <w:rPr>
              <w:rFonts w:eastAsiaTheme="minorEastAsia"/>
              <w:noProof/>
            </w:rPr>
          </w:pPr>
          <w:hyperlink w:anchor="_Toc447641021" w:history="1">
            <w:r w:rsidRPr="00A970EF">
              <w:rPr>
                <w:rStyle w:val="Hyperlink"/>
                <w:rFonts w:eastAsia="Times New Roman"/>
                <w:noProof/>
              </w:rPr>
              <w:t>Simple Alert Test</w:t>
            </w:r>
            <w:r>
              <w:rPr>
                <w:noProof/>
                <w:webHidden/>
              </w:rPr>
              <w:tab/>
            </w:r>
            <w:r>
              <w:rPr>
                <w:noProof/>
                <w:webHidden/>
              </w:rPr>
              <w:fldChar w:fldCharType="begin"/>
            </w:r>
            <w:r>
              <w:rPr>
                <w:noProof/>
                <w:webHidden/>
              </w:rPr>
              <w:instrText xml:space="preserve"> PAGEREF _Toc447641021 \h </w:instrText>
            </w:r>
            <w:r>
              <w:rPr>
                <w:noProof/>
                <w:webHidden/>
              </w:rPr>
            </w:r>
            <w:r>
              <w:rPr>
                <w:noProof/>
                <w:webHidden/>
              </w:rPr>
              <w:fldChar w:fldCharType="separate"/>
            </w:r>
            <w:r>
              <w:rPr>
                <w:noProof/>
                <w:webHidden/>
              </w:rPr>
              <w:t>9</w:t>
            </w:r>
            <w:r>
              <w:rPr>
                <w:noProof/>
                <w:webHidden/>
              </w:rPr>
              <w:fldChar w:fldCharType="end"/>
            </w:r>
          </w:hyperlink>
        </w:p>
        <w:p w:rsidR="00ED407A" w:rsidRDefault="00ED407A">
          <w:pPr>
            <w:pStyle w:val="TOC3"/>
            <w:tabs>
              <w:tab w:val="right" w:leader="dot" w:pos="9350"/>
            </w:tabs>
            <w:rPr>
              <w:rFonts w:eastAsiaTheme="minorEastAsia"/>
              <w:noProof/>
            </w:rPr>
          </w:pPr>
          <w:hyperlink w:anchor="_Toc447641022" w:history="1">
            <w:r w:rsidRPr="00A970EF">
              <w:rPr>
                <w:rStyle w:val="Hyperlink"/>
                <w:rFonts w:eastAsia="Times New Roman"/>
                <w:noProof/>
              </w:rPr>
              <w:t>Put VizAlerts Through Its Paces Test</w:t>
            </w:r>
            <w:r>
              <w:rPr>
                <w:noProof/>
                <w:webHidden/>
              </w:rPr>
              <w:tab/>
            </w:r>
            <w:r>
              <w:rPr>
                <w:noProof/>
                <w:webHidden/>
              </w:rPr>
              <w:fldChar w:fldCharType="begin"/>
            </w:r>
            <w:r>
              <w:rPr>
                <w:noProof/>
                <w:webHidden/>
              </w:rPr>
              <w:instrText xml:space="preserve"> PAGEREF _Toc447641022 \h </w:instrText>
            </w:r>
            <w:r>
              <w:rPr>
                <w:noProof/>
                <w:webHidden/>
              </w:rPr>
            </w:r>
            <w:r>
              <w:rPr>
                <w:noProof/>
                <w:webHidden/>
              </w:rPr>
              <w:fldChar w:fldCharType="separate"/>
            </w:r>
            <w:r>
              <w:rPr>
                <w:noProof/>
                <w:webHidden/>
              </w:rPr>
              <w:t>9</w:t>
            </w:r>
            <w:r>
              <w:rPr>
                <w:noProof/>
                <w:webHidden/>
              </w:rPr>
              <w:fldChar w:fldCharType="end"/>
            </w:r>
          </w:hyperlink>
        </w:p>
        <w:p w:rsidR="00ED407A" w:rsidRDefault="00ED407A">
          <w:pPr>
            <w:pStyle w:val="TOC3"/>
            <w:tabs>
              <w:tab w:val="right" w:leader="dot" w:pos="9350"/>
            </w:tabs>
            <w:rPr>
              <w:rFonts w:eastAsiaTheme="minorEastAsia"/>
              <w:noProof/>
            </w:rPr>
          </w:pPr>
          <w:hyperlink w:anchor="_Toc447641023" w:history="1">
            <w:r w:rsidRPr="00A970EF">
              <w:rPr>
                <w:rStyle w:val="Hyperlink"/>
                <w:rFonts w:eastAsia="Times New Roman"/>
                <w:noProof/>
              </w:rPr>
              <w:t>Optional: Send Yourself Some SMS Messages Test</w:t>
            </w:r>
            <w:r>
              <w:rPr>
                <w:noProof/>
                <w:webHidden/>
              </w:rPr>
              <w:tab/>
            </w:r>
            <w:r>
              <w:rPr>
                <w:noProof/>
                <w:webHidden/>
              </w:rPr>
              <w:fldChar w:fldCharType="begin"/>
            </w:r>
            <w:r>
              <w:rPr>
                <w:noProof/>
                <w:webHidden/>
              </w:rPr>
              <w:instrText xml:space="preserve"> PAGEREF _Toc447641023 \h </w:instrText>
            </w:r>
            <w:r>
              <w:rPr>
                <w:noProof/>
                <w:webHidden/>
              </w:rPr>
            </w:r>
            <w:r>
              <w:rPr>
                <w:noProof/>
                <w:webHidden/>
              </w:rPr>
              <w:fldChar w:fldCharType="separate"/>
            </w:r>
            <w:r>
              <w:rPr>
                <w:noProof/>
                <w:webHidden/>
              </w:rPr>
              <w:t>12</w:t>
            </w:r>
            <w:r>
              <w:rPr>
                <w:noProof/>
                <w:webHidden/>
              </w:rPr>
              <w:fldChar w:fldCharType="end"/>
            </w:r>
          </w:hyperlink>
        </w:p>
        <w:p w:rsidR="00ED407A" w:rsidRDefault="00ED407A">
          <w:pPr>
            <w:pStyle w:val="TOC2"/>
            <w:tabs>
              <w:tab w:val="right" w:leader="dot" w:pos="9350"/>
            </w:tabs>
            <w:rPr>
              <w:rFonts w:eastAsiaTheme="minorEastAsia"/>
              <w:noProof/>
            </w:rPr>
          </w:pPr>
          <w:hyperlink w:anchor="_Toc447641024" w:history="1">
            <w:r w:rsidRPr="00A970EF">
              <w:rPr>
                <w:rStyle w:val="Hyperlink"/>
                <w:rFonts w:eastAsia="Times New Roman"/>
                <w:noProof/>
              </w:rPr>
              <w:t>Final Steps</w:t>
            </w:r>
            <w:r>
              <w:rPr>
                <w:noProof/>
                <w:webHidden/>
              </w:rPr>
              <w:tab/>
            </w:r>
            <w:r>
              <w:rPr>
                <w:noProof/>
                <w:webHidden/>
              </w:rPr>
              <w:fldChar w:fldCharType="begin"/>
            </w:r>
            <w:r>
              <w:rPr>
                <w:noProof/>
                <w:webHidden/>
              </w:rPr>
              <w:instrText xml:space="preserve"> PAGEREF _Toc447641024 \h </w:instrText>
            </w:r>
            <w:r>
              <w:rPr>
                <w:noProof/>
                <w:webHidden/>
              </w:rPr>
            </w:r>
            <w:r>
              <w:rPr>
                <w:noProof/>
                <w:webHidden/>
              </w:rPr>
              <w:fldChar w:fldCharType="separate"/>
            </w:r>
            <w:r>
              <w:rPr>
                <w:noProof/>
                <w:webHidden/>
              </w:rPr>
              <w:t>14</w:t>
            </w:r>
            <w:r>
              <w:rPr>
                <w:noProof/>
                <w:webHidden/>
              </w:rPr>
              <w:fldChar w:fldCharType="end"/>
            </w:r>
          </w:hyperlink>
        </w:p>
        <w:p w:rsidR="00ED407A" w:rsidRDefault="00ED407A">
          <w:pPr>
            <w:pStyle w:val="TOC3"/>
            <w:tabs>
              <w:tab w:val="right" w:leader="dot" w:pos="9350"/>
            </w:tabs>
            <w:rPr>
              <w:rFonts w:eastAsiaTheme="minorEastAsia"/>
              <w:noProof/>
            </w:rPr>
          </w:pPr>
          <w:hyperlink w:anchor="_Toc447641025" w:history="1">
            <w:r w:rsidRPr="00A970EF">
              <w:rPr>
                <w:rStyle w:val="Hyperlink"/>
                <w:rFonts w:eastAsia="Times New Roman"/>
                <w:noProof/>
              </w:rPr>
              <w:t>Set up a Scheduled Task</w:t>
            </w:r>
            <w:r>
              <w:rPr>
                <w:noProof/>
                <w:webHidden/>
              </w:rPr>
              <w:tab/>
            </w:r>
            <w:r>
              <w:rPr>
                <w:noProof/>
                <w:webHidden/>
              </w:rPr>
              <w:fldChar w:fldCharType="begin"/>
            </w:r>
            <w:r>
              <w:rPr>
                <w:noProof/>
                <w:webHidden/>
              </w:rPr>
              <w:instrText xml:space="preserve"> PAGEREF _Toc447641025 \h </w:instrText>
            </w:r>
            <w:r>
              <w:rPr>
                <w:noProof/>
                <w:webHidden/>
              </w:rPr>
            </w:r>
            <w:r>
              <w:rPr>
                <w:noProof/>
                <w:webHidden/>
              </w:rPr>
              <w:fldChar w:fldCharType="separate"/>
            </w:r>
            <w:r>
              <w:rPr>
                <w:noProof/>
                <w:webHidden/>
              </w:rPr>
              <w:t>14</w:t>
            </w:r>
            <w:r>
              <w:rPr>
                <w:noProof/>
                <w:webHidden/>
              </w:rPr>
              <w:fldChar w:fldCharType="end"/>
            </w:r>
          </w:hyperlink>
        </w:p>
        <w:p w:rsidR="00ED407A" w:rsidRDefault="00ED407A">
          <w:pPr>
            <w:pStyle w:val="TOC3"/>
            <w:tabs>
              <w:tab w:val="right" w:leader="dot" w:pos="9350"/>
            </w:tabs>
            <w:rPr>
              <w:rFonts w:eastAsiaTheme="minorEastAsia"/>
              <w:noProof/>
            </w:rPr>
          </w:pPr>
          <w:hyperlink w:anchor="_Toc447641026" w:history="1">
            <w:r w:rsidRPr="00A970EF">
              <w:rPr>
                <w:rStyle w:val="Hyperlink"/>
                <w:rFonts w:eastAsia="Times New Roman"/>
                <w:noProof/>
              </w:rPr>
              <w:t>Helper Datasource</w:t>
            </w:r>
            <w:r>
              <w:rPr>
                <w:noProof/>
                <w:webHidden/>
              </w:rPr>
              <w:tab/>
            </w:r>
            <w:r>
              <w:rPr>
                <w:noProof/>
                <w:webHidden/>
              </w:rPr>
              <w:fldChar w:fldCharType="begin"/>
            </w:r>
            <w:r>
              <w:rPr>
                <w:noProof/>
                <w:webHidden/>
              </w:rPr>
              <w:instrText xml:space="preserve"> PAGEREF _Toc447641026 \h </w:instrText>
            </w:r>
            <w:r>
              <w:rPr>
                <w:noProof/>
                <w:webHidden/>
              </w:rPr>
            </w:r>
            <w:r>
              <w:rPr>
                <w:noProof/>
                <w:webHidden/>
              </w:rPr>
              <w:fldChar w:fldCharType="separate"/>
            </w:r>
            <w:r>
              <w:rPr>
                <w:noProof/>
                <w:webHidden/>
              </w:rPr>
              <w:t>16</w:t>
            </w:r>
            <w:r>
              <w:rPr>
                <w:noProof/>
                <w:webHidden/>
              </w:rPr>
              <w:fldChar w:fldCharType="end"/>
            </w:r>
          </w:hyperlink>
        </w:p>
        <w:p w:rsidR="00ED407A" w:rsidRDefault="00ED407A">
          <w:pPr>
            <w:pStyle w:val="TOC1"/>
            <w:tabs>
              <w:tab w:val="right" w:leader="dot" w:pos="9350"/>
            </w:tabs>
            <w:rPr>
              <w:rFonts w:eastAsiaTheme="minorEastAsia"/>
              <w:noProof/>
            </w:rPr>
          </w:pPr>
          <w:hyperlink w:anchor="_Toc447641027" w:history="1">
            <w:r w:rsidRPr="00A970EF">
              <w:rPr>
                <w:rStyle w:val="Hyperlink"/>
                <w:noProof/>
              </w:rPr>
              <w:t>FAQ</w:t>
            </w:r>
            <w:r>
              <w:rPr>
                <w:noProof/>
                <w:webHidden/>
              </w:rPr>
              <w:tab/>
            </w:r>
            <w:r>
              <w:rPr>
                <w:noProof/>
                <w:webHidden/>
              </w:rPr>
              <w:fldChar w:fldCharType="begin"/>
            </w:r>
            <w:r>
              <w:rPr>
                <w:noProof/>
                <w:webHidden/>
              </w:rPr>
              <w:instrText xml:space="preserve"> PAGEREF _Toc447641027 \h </w:instrText>
            </w:r>
            <w:r>
              <w:rPr>
                <w:noProof/>
                <w:webHidden/>
              </w:rPr>
            </w:r>
            <w:r>
              <w:rPr>
                <w:noProof/>
                <w:webHidden/>
              </w:rPr>
              <w:fldChar w:fldCharType="separate"/>
            </w:r>
            <w:r>
              <w:rPr>
                <w:noProof/>
                <w:webHidden/>
              </w:rPr>
              <w:t>17</w:t>
            </w:r>
            <w:r>
              <w:rPr>
                <w:noProof/>
                <w:webHidden/>
              </w:rPr>
              <w:fldChar w:fldCharType="end"/>
            </w:r>
          </w:hyperlink>
        </w:p>
        <w:p w:rsidR="00ED407A" w:rsidRDefault="00ED407A">
          <w:pPr>
            <w:pStyle w:val="TOC1"/>
            <w:tabs>
              <w:tab w:val="right" w:leader="dot" w:pos="9350"/>
            </w:tabs>
            <w:rPr>
              <w:rFonts w:eastAsiaTheme="minorEastAsia"/>
              <w:noProof/>
            </w:rPr>
          </w:pPr>
          <w:hyperlink w:anchor="_Toc447641028" w:history="1">
            <w:r w:rsidRPr="00A970EF">
              <w:rPr>
                <w:rStyle w:val="Hyperlink"/>
                <w:noProof/>
              </w:rPr>
              <w:t>Common Errors</w:t>
            </w:r>
            <w:r>
              <w:rPr>
                <w:noProof/>
                <w:webHidden/>
              </w:rPr>
              <w:tab/>
            </w:r>
            <w:r>
              <w:rPr>
                <w:noProof/>
                <w:webHidden/>
              </w:rPr>
              <w:fldChar w:fldCharType="begin"/>
            </w:r>
            <w:r>
              <w:rPr>
                <w:noProof/>
                <w:webHidden/>
              </w:rPr>
              <w:instrText xml:space="preserve"> PAGEREF _Toc447641028 \h </w:instrText>
            </w:r>
            <w:r>
              <w:rPr>
                <w:noProof/>
                <w:webHidden/>
              </w:rPr>
            </w:r>
            <w:r>
              <w:rPr>
                <w:noProof/>
                <w:webHidden/>
              </w:rPr>
              <w:fldChar w:fldCharType="separate"/>
            </w:r>
            <w:r>
              <w:rPr>
                <w:noProof/>
                <w:webHidden/>
              </w:rPr>
              <w:t>17</w:t>
            </w:r>
            <w:r>
              <w:rPr>
                <w:noProof/>
                <w:webHidden/>
              </w:rPr>
              <w:fldChar w:fldCharType="end"/>
            </w:r>
          </w:hyperlink>
        </w:p>
        <w:p w:rsidR="00ED407A" w:rsidRDefault="00ED407A">
          <w:pPr>
            <w:pStyle w:val="TOC1"/>
            <w:tabs>
              <w:tab w:val="right" w:leader="dot" w:pos="9350"/>
            </w:tabs>
            <w:rPr>
              <w:rFonts w:eastAsiaTheme="minorEastAsia"/>
              <w:noProof/>
            </w:rPr>
          </w:pPr>
          <w:hyperlink w:anchor="_Toc447641029" w:history="1">
            <w:r w:rsidRPr="00A970EF">
              <w:rPr>
                <w:rStyle w:val="Hyperlink"/>
                <w:noProof/>
              </w:rPr>
              <w:t>Getting VizAlerts Help</w:t>
            </w:r>
            <w:r>
              <w:rPr>
                <w:noProof/>
                <w:webHidden/>
              </w:rPr>
              <w:tab/>
            </w:r>
            <w:r>
              <w:rPr>
                <w:noProof/>
                <w:webHidden/>
              </w:rPr>
              <w:fldChar w:fldCharType="begin"/>
            </w:r>
            <w:r>
              <w:rPr>
                <w:noProof/>
                <w:webHidden/>
              </w:rPr>
              <w:instrText xml:space="preserve"> PAGEREF _Toc447641029 \h </w:instrText>
            </w:r>
            <w:r>
              <w:rPr>
                <w:noProof/>
                <w:webHidden/>
              </w:rPr>
            </w:r>
            <w:r>
              <w:rPr>
                <w:noProof/>
                <w:webHidden/>
              </w:rPr>
              <w:fldChar w:fldCharType="separate"/>
            </w:r>
            <w:r>
              <w:rPr>
                <w:noProof/>
                <w:webHidden/>
              </w:rPr>
              <w:t>18</w:t>
            </w:r>
            <w:r>
              <w:rPr>
                <w:noProof/>
                <w:webHidden/>
              </w:rPr>
              <w:fldChar w:fldCharType="end"/>
            </w:r>
          </w:hyperlink>
        </w:p>
        <w:p w:rsidR="00ED407A" w:rsidRDefault="00ED407A">
          <w:pPr>
            <w:pStyle w:val="TOC1"/>
            <w:tabs>
              <w:tab w:val="right" w:leader="dot" w:pos="9350"/>
            </w:tabs>
            <w:rPr>
              <w:rFonts w:eastAsiaTheme="minorEastAsia"/>
              <w:noProof/>
            </w:rPr>
          </w:pPr>
          <w:hyperlink w:anchor="_Toc447641030" w:history="1">
            <w:r w:rsidRPr="00A970EF">
              <w:rPr>
                <w:rStyle w:val="Hyperlink"/>
                <w:noProof/>
              </w:rPr>
              <w:t>Contributing to VizAlerts</w:t>
            </w:r>
            <w:r>
              <w:rPr>
                <w:noProof/>
                <w:webHidden/>
              </w:rPr>
              <w:tab/>
            </w:r>
            <w:r>
              <w:rPr>
                <w:noProof/>
                <w:webHidden/>
              </w:rPr>
              <w:fldChar w:fldCharType="begin"/>
            </w:r>
            <w:r>
              <w:rPr>
                <w:noProof/>
                <w:webHidden/>
              </w:rPr>
              <w:instrText xml:space="preserve"> PAGEREF _Toc447641030 \h </w:instrText>
            </w:r>
            <w:r>
              <w:rPr>
                <w:noProof/>
                <w:webHidden/>
              </w:rPr>
            </w:r>
            <w:r>
              <w:rPr>
                <w:noProof/>
                <w:webHidden/>
              </w:rPr>
              <w:fldChar w:fldCharType="separate"/>
            </w:r>
            <w:r>
              <w:rPr>
                <w:noProof/>
                <w:webHidden/>
              </w:rPr>
              <w:t>18</w:t>
            </w:r>
            <w:r>
              <w:rPr>
                <w:noProof/>
                <w:webHidden/>
              </w:rPr>
              <w:fldChar w:fldCharType="end"/>
            </w:r>
          </w:hyperlink>
        </w:p>
        <w:p w:rsidR="00ED407A" w:rsidRDefault="00ED407A">
          <w:pPr>
            <w:pStyle w:val="TOC1"/>
            <w:tabs>
              <w:tab w:val="right" w:leader="dot" w:pos="9350"/>
            </w:tabs>
            <w:rPr>
              <w:rFonts w:eastAsiaTheme="minorEastAsia"/>
              <w:noProof/>
            </w:rPr>
          </w:pPr>
          <w:hyperlink w:anchor="_Toc447641031" w:history="1">
            <w:r w:rsidRPr="00A970EF">
              <w:rPr>
                <w:rStyle w:val="Hyperlink"/>
                <w:noProof/>
              </w:rPr>
              <w:t>Appendix A</w:t>
            </w:r>
            <w:r>
              <w:rPr>
                <w:noProof/>
                <w:webHidden/>
              </w:rPr>
              <w:tab/>
            </w:r>
            <w:r>
              <w:rPr>
                <w:noProof/>
                <w:webHidden/>
              </w:rPr>
              <w:fldChar w:fldCharType="begin"/>
            </w:r>
            <w:r>
              <w:rPr>
                <w:noProof/>
                <w:webHidden/>
              </w:rPr>
              <w:instrText xml:space="preserve"> PAGEREF _Toc447641031 \h </w:instrText>
            </w:r>
            <w:r>
              <w:rPr>
                <w:noProof/>
                <w:webHidden/>
              </w:rPr>
            </w:r>
            <w:r>
              <w:rPr>
                <w:noProof/>
                <w:webHidden/>
              </w:rPr>
              <w:fldChar w:fldCharType="separate"/>
            </w:r>
            <w:r>
              <w:rPr>
                <w:noProof/>
                <w:webHidden/>
              </w:rPr>
              <w:t>18</w:t>
            </w:r>
            <w:r>
              <w:rPr>
                <w:noProof/>
                <w:webHidden/>
              </w:rPr>
              <w:fldChar w:fldCharType="end"/>
            </w:r>
          </w:hyperlink>
        </w:p>
        <w:p w:rsidR="00DB77D2" w:rsidRDefault="00DB77D2">
          <w:r>
            <w:rPr>
              <w:b/>
              <w:bCs/>
              <w:noProof/>
            </w:rPr>
            <w:fldChar w:fldCharType="end"/>
          </w:r>
        </w:p>
      </w:sdtContent>
    </w:sdt>
    <w:p w:rsidR="00314B26" w:rsidRDefault="00314B26" w:rsidP="0014782C"/>
    <w:p w:rsidR="0097373A" w:rsidRDefault="0097373A" w:rsidP="0014782C"/>
    <w:p w:rsidR="00314B26" w:rsidRDefault="00314B26" w:rsidP="004D185A">
      <w:pPr>
        <w:pStyle w:val="Heading1"/>
      </w:pPr>
      <w:bookmarkStart w:id="0" w:name="_Toc447641004"/>
      <w:r w:rsidRPr="00314B26">
        <w:t xml:space="preserve">What is </w:t>
      </w:r>
      <w:proofErr w:type="spellStart"/>
      <w:r w:rsidRPr="004D185A">
        <w:t>VizAlerts</w:t>
      </w:r>
      <w:proofErr w:type="spellEnd"/>
      <w:r>
        <w:t>?</w:t>
      </w:r>
      <w:bookmarkEnd w:id="0"/>
    </w:p>
    <w:p w:rsidR="00314B26" w:rsidRDefault="00314B26" w:rsidP="00314B26">
      <w:pPr>
        <w:shd w:val="clear" w:color="auto" w:fill="FFFFFF"/>
        <w:spacing w:before="240" w:after="360" w:line="330" w:lineRule="atLeast"/>
        <w:rPr>
          <w:rFonts w:ascii="Arial" w:eastAsia="Times New Roman" w:hAnsi="Arial" w:cs="Arial"/>
          <w:color w:val="666666"/>
          <w:sz w:val="21"/>
          <w:szCs w:val="21"/>
        </w:rPr>
      </w:pP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is an email automation platform intended to seamlessly integrate with Tableau Server</w:t>
      </w:r>
      <w:r w:rsidRPr="000C3E2A">
        <w:rPr>
          <w:rFonts w:ascii="Arial" w:eastAsia="Times New Roman" w:hAnsi="Arial" w:cs="Arial"/>
          <w:color w:val="666666"/>
          <w:sz w:val="21"/>
          <w:szCs w:val="21"/>
        </w:rPr>
        <w:t>.</w:t>
      </w:r>
      <w:r>
        <w:rPr>
          <w:rFonts w:ascii="Arial" w:eastAsia="Times New Roman" w:hAnsi="Arial" w:cs="Arial"/>
          <w:color w:val="666666"/>
          <w:sz w:val="21"/>
          <w:szCs w:val="21"/>
        </w:rPr>
        <w:t xml:space="preserve"> The idea behind it is that anyone should be able to easily build, share, and customize pretty much any email automation based on their own Tableau Server </w:t>
      </w:r>
      <w:proofErr w:type="spellStart"/>
      <w:r>
        <w:rPr>
          <w:rFonts w:ascii="Arial" w:eastAsia="Times New Roman" w:hAnsi="Arial" w:cs="Arial"/>
          <w:color w:val="666666"/>
          <w:sz w:val="21"/>
          <w:szCs w:val="21"/>
        </w:rPr>
        <w:t>viz</w:t>
      </w:r>
      <w:proofErr w:type="spellEnd"/>
      <w:r>
        <w:rPr>
          <w:rFonts w:ascii="Arial" w:eastAsia="Times New Roman" w:hAnsi="Arial" w:cs="Arial"/>
          <w:color w:val="666666"/>
          <w:sz w:val="21"/>
          <w:szCs w:val="21"/>
        </w:rPr>
        <w:t xml:space="preserve"> data.</w:t>
      </w:r>
    </w:p>
    <w:p w:rsidR="00314B26" w:rsidRDefault="00314B26"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In its current form,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exists simply as a Python script that is set up </w:t>
      </w:r>
      <w:r w:rsidR="0097373A">
        <w:rPr>
          <w:rFonts w:ascii="Arial" w:eastAsia="Times New Roman" w:hAnsi="Arial" w:cs="Arial"/>
          <w:color w:val="666666"/>
          <w:sz w:val="21"/>
          <w:szCs w:val="21"/>
        </w:rPr>
        <w:t xml:space="preserve">by a system administrator </w:t>
      </w:r>
      <w:r>
        <w:rPr>
          <w:rFonts w:ascii="Arial" w:eastAsia="Times New Roman" w:hAnsi="Arial" w:cs="Arial"/>
          <w:color w:val="666666"/>
          <w:sz w:val="21"/>
          <w:szCs w:val="21"/>
        </w:rPr>
        <w:t>to run at frequent and regular intervals. All of the information it needs to enable data-</w:t>
      </w:r>
      <w:r w:rsidR="0019454E">
        <w:rPr>
          <w:rFonts w:ascii="Arial" w:eastAsia="Times New Roman" w:hAnsi="Arial" w:cs="Arial"/>
          <w:color w:val="666666"/>
          <w:sz w:val="21"/>
          <w:szCs w:val="21"/>
        </w:rPr>
        <w:t xml:space="preserve">driven </w:t>
      </w:r>
      <w:r>
        <w:rPr>
          <w:rFonts w:ascii="Arial" w:eastAsia="Times New Roman" w:hAnsi="Arial" w:cs="Arial"/>
          <w:color w:val="666666"/>
          <w:sz w:val="21"/>
          <w:szCs w:val="21"/>
        </w:rPr>
        <w:t>email alerting is derived from the PostgreSQL repository and published views of the Tableau Server it is set to run against.</w:t>
      </w:r>
    </w:p>
    <w:p w:rsidR="006B44B0" w:rsidRDefault="006B44B0" w:rsidP="006B44B0">
      <w:pPr>
        <w:pStyle w:val="Heading1"/>
        <w:rPr>
          <w:rFonts w:eastAsia="Times New Roman"/>
        </w:rPr>
      </w:pPr>
      <w:bookmarkStart w:id="1" w:name="_Toc447641005"/>
      <w:r>
        <w:rPr>
          <w:rFonts w:eastAsia="Times New Roman"/>
        </w:rPr>
        <w:t>What does it do?</w:t>
      </w:r>
      <w:bookmarkEnd w:id="1"/>
    </w:p>
    <w:p w:rsidR="006B44B0" w:rsidRDefault="006B44B0" w:rsidP="006B44B0">
      <w:pPr>
        <w:rPr>
          <w:rFonts w:ascii="Arial" w:eastAsia="Times New Roman" w:hAnsi="Arial" w:cs="Arial"/>
          <w:color w:val="666666"/>
          <w:sz w:val="21"/>
          <w:szCs w:val="21"/>
        </w:rPr>
      </w:pPr>
    </w:p>
    <w:p w:rsidR="00CA36D0" w:rsidRPr="00CA36D0" w:rsidRDefault="00CA36D0" w:rsidP="00CA36D0">
      <w:pPr>
        <w:shd w:val="clear" w:color="auto" w:fill="FFFFFF"/>
        <w:spacing w:before="240" w:after="360" w:line="330" w:lineRule="atLeast"/>
        <w:rPr>
          <w:rFonts w:ascii="Arial" w:eastAsia="Times New Roman" w:hAnsi="Arial" w:cs="Arial"/>
          <w:color w:val="666666"/>
          <w:sz w:val="21"/>
          <w:szCs w:val="21"/>
        </w:rPr>
      </w:pPr>
      <w:proofErr w:type="spellStart"/>
      <w:r w:rsidRPr="00CA36D0">
        <w:rPr>
          <w:rFonts w:ascii="Arial" w:eastAsia="Times New Roman" w:hAnsi="Arial" w:cs="Arial"/>
          <w:color w:val="666666"/>
          <w:sz w:val="21"/>
          <w:szCs w:val="21"/>
        </w:rPr>
        <w:t>VizAlerts</w:t>
      </w:r>
      <w:proofErr w:type="spellEnd"/>
      <w:r w:rsidRPr="00CA36D0">
        <w:rPr>
          <w:rFonts w:ascii="Arial" w:eastAsia="Times New Roman" w:hAnsi="Arial" w:cs="Arial"/>
          <w:color w:val="666666"/>
          <w:sz w:val="21"/>
          <w:szCs w:val="21"/>
        </w:rPr>
        <w:t xml:space="preserve"> has been designed to support many use cases:</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Sending notifications to subscribers when a condition has been met (or not!) like extract refresh failures, meeting or missing target thresholds, etc.</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 xml:space="preserve">Halting emails from being sent to the group unless the data is up to date (while the workbook owner does get an email that the data isn’t up to date). </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Notify data owners when data is corrupt in some way (extraneous values, too many Null values, too large a change, etc.)</w:t>
      </w:r>
    </w:p>
    <w:p w:rsidR="00583ECF" w:rsidRPr="00583ECF" w:rsidRDefault="00583ECF" w:rsidP="00583ECF">
      <w:pPr>
        <w:pStyle w:val="ListParagraph"/>
        <w:numPr>
          <w:ilvl w:val="0"/>
          <w:numId w:val="3"/>
        </w:numPr>
        <w:rPr>
          <w:rFonts w:ascii="Arial" w:eastAsia="Times New Roman" w:hAnsi="Arial" w:cs="Arial"/>
          <w:color w:val="666666"/>
          <w:sz w:val="21"/>
          <w:szCs w:val="21"/>
        </w:rPr>
      </w:pPr>
      <w:r w:rsidRPr="00583ECF">
        <w:rPr>
          <w:rFonts w:ascii="Arial" w:eastAsia="Times New Roman" w:hAnsi="Arial" w:cs="Arial"/>
          <w:color w:val="666666"/>
          <w:sz w:val="21"/>
          <w:szCs w:val="21"/>
        </w:rPr>
        <w:t>Sending a one line email notification that could be forwarded through an email-to-</w:t>
      </w:r>
      <w:proofErr w:type="spellStart"/>
      <w:r w:rsidRPr="00583ECF">
        <w:rPr>
          <w:rFonts w:ascii="Arial" w:eastAsia="Times New Roman" w:hAnsi="Arial" w:cs="Arial"/>
          <w:color w:val="666666"/>
          <w:sz w:val="21"/>
          <w:szCs w:val="21"/>
        </w:rPr>
        <w:t>sms</w:t>
      </w:r>
      <w:proofErr w:type="spellEnd"/>
      <w:r w:rsidRPr="00583ECF">
        <w:rPr>
          <w:rFonts w:ascii="Arial" w:eastAsia="Times New Roman" w:hAnsi="Arial" w:cs="Arial"/>
          <w:color w:val="666666"/>
          <w:sz w:val="21"/>
          <w:szCs w:val="21"/>
        </w:rPr>
        <w:t xml:space="preserve"> gateway such as ########@txt.att.net or a messaging provider such as </w:t>
      </w:r>
      <w:proofErr w:type="spellStart"/>
      <w:r w:rsidRPr="00583ECF">
        <w:rPr>
          <w:rFonts w:ascii="Arial" w:eastAsia="Times New Roman" w:hAnsi="Arial" w:cs="Arial"/>
          <w:color w:val="666666"/>
          <w:sz w:val="21"/>
          <w:szCs w:val="21"/>
        </w:rPr>
        <w:t>Twilio</w:t>
      </w:r>
      <w:proofErr w:type="spellEnd"/>
      <w:r w:rsidRPr="00583ECF">
        <w:rPr>
          <w:rFonts w:ascii="Arial" w:eastAsia="Times New Roman" w:hAnsi="Arial" w:cs="Arial"/>
          <w:color w:val="666666"/>
          <w:sz w:val="21"/>
          <w:szCs w:val="21"/>
        </w:rPr>
        <w:t xml:space="preserve">. </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Batch reporting to distribution lists of non-Tableau users, for exa</w:t>
      </w:r>
      <w:bookmarkStart w:id="2" w:name="_GoBack"/>
      <w:bookmarkEnd w:id="2"/>
      <w:r w:rsidRPr="00CA36D0">
        <w:rPr>
          <w:rFonts w:ascii="Arial" w:eastAsia="Times New Roman" w:hAnsi="Arial" w:cs="Arial"/>
          <w:color w:val="666666"/>
          <w:sz w:val="21"/>
          <w:szCs w:val="21"/>
        </w:rPr>
        <w:t xml:space="preserve">mple emailing a weekly operations report to front-line staff </w:t>
      </w:r>
      <w:proofErr w:type="gramStart"/>
      <w:r w:rsidRPr="00CA36D0">
        <w:rPr>
          <w:rFonts w:ascii="Arial" w:eastAsia="Times New Roman" w:hAnsi="Arial" w:cs="Arial"/>
          <w:color w:val="666666"/>
          <w:sz w:val="21"/>
          <w:szCs w:val="21"/>
        </w:rPr>
        <w:t>who</w:t>
      </w:r>
      <w:proofErr w:type="gramEnd"/>
      <w:r w:rsidRPr="00CA36D0">
        <w:rPr>
          <w:rFonts w:ascii="Arial" w:eastAsia="Times New Roman" w:hAnsi="Arial" w:cs="Arial"/>
          <w:color w:val="666666"/>
          <w:sz w:val="21"/>
          <w:szCs w:val="21"/>
        </w:rPr>
        <w:t xml:space="preserve"> aren’t on Tableau.</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Combining images and text into an HTML email for a more customized, professional look.</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Merge multiple views into a single consolidated PDF, for example sending a company overview and per-region detail.</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Blend views from separate workbooks in the same email, for example a view from the operations dashboard and a view from the finance dashboard.</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Bursting reports, for example sending to a manager a dashboard for each of her direct reports.</w:t>
      </w:r>
    </w:p>
    <w:p w:rsidR="006B44B0" w:rsidRPr="00CA36D0" w:rsidRDefault="00CA36D0" w:rsidP="00CA36D0">
      <w:pPr>
        <w:pStyle w:val="ListParagraph"/>
        <w:numPr>
          <w:ilvl w:val="0"/>
          <w:numId w:val="3"/>
        </w:numPr>
      </w:pPr>
      <w:r w:rsidRPr="00CA36D0">
        <w:rPr>
          <w:rFonts w:ascii="Arial" w:eastAsia="Times New Roman" w:hAnsi="Arial" w:cs="Arial"/>
          <w:color w:val="666666"/>
          <w:sz w:val="21"/>
          <w:szCs w:val="21"/>
        </w:rPr>
        <w:t>Whatever combinations of the above you can imagine!</w:t>
      </w:r>
      <w:r w:rsidR="006B44B0" w:rsidRPr="00CA36D0">
        <w:rPr>
          <w:rFonts w:ascii="Arial" w:eastAsia="Times New Roman" w:hAnsi="Arial" w:cs="Arial"/>
          <w:color w:val="666666"/>
          <w:sz w:val="21"/>
          <w:szCs w:val="21"/>
        </w:rPr>
        <w:br/>
      </w:r>
    </w:p>
    <w:p w:rsidR="00314B26" w:rsidRPr="004D185A" w:rsidRDefault="004D185A" w:rsidP="004D185A">
      <w:pPr>
        <w:pStyle w:val="Heading1"/>
        <w:rPr>
          <w:rFonts w:eastAsia="Times New Roman"/>
        </w:rPr>
      </w:pPr>
      <w:bookmarkStart w:id="3" w:name="_Toc447641006"/>
      <w:r>
        <w:rPr>
          <w:rFonts w:eastAsia="Times New Roman"/>
        </w:rPr>
        <w:lastRenderedPageBreak/>
        <w:t>How does it work?</w:t>
      </w:r>
      <w:bookmarkEnd w:id="3"/>
    </w:p>
    <w:p w:rsidR="00CA3B28" w:rsidRDefault="004D185A"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While the details on how to </w:t>
      </w:r>
      <w:r w:rsidRPr="004D185A">
        <w:rPr>
          <w:rFonts w:ascii="Arial" w:eastAsia="Times New Roman" w:hAnsi="Arial" w:cs="Arial"/>
          <w:i/>
          <w:color w:val="666666"/>
          <w:sz w:val="21"/>
          <w:szCs w:val="21"/>
        </w:rPr>
        <w:t>set up</w:t>
      </w:r>
      <w:r>
        <w:rPr>
          <w:rFonts w:ascii="Arial" w:eastAsia="Times New Roman" w:hAnsi="Arial" w:cs="Arial"/>
          <w:color w:val="666666"/>
          <w:sz w:val="21"/>
          <w:szCs w:val="21"/>
        </w:rPr>
        <w:t xml:space="preserve"> alerts will be l</w:t>
      </w:r>
      <w:r w:rsidR="00455D6D">
        <w:rPr>
          <w:rFonts w:ascii="Arial" w:eastAsia="Times New Roman" w:hAnsi="Arial" w:cs="Arial"/>
          <w:color w:val="666666"/>
          <w:sz w:val="21"/>
          <w:szCs w:val="21"/>
        </w:rPr>
        <w:t xml:space="preserve">eft in the User Guide, </w:t>
      </w:r>
      <w:r w:rsidR="00CA3B28">
        <w:rPr>
          <w:rFonts w:ascii="Arial" w:eastAsia="Times New Roman" w:hAnsi="Arial" w:cs="Arial"/>
          <w:color w:val="666666"/>
          <w:sz w:val="21"/>
          <w:szCs w:val="21"/>
        </w:rPr>
        <w:t>it’s important for Administrators to know how things are working behind the scenes.</w:t>
      </w:r>
    </w:p>
    <w:p w:rsidR="004D185A" w:rsidRDefault="00CA3B28"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T</w:t>
      </w:r>
      <w:r w:rsidR="00455D6D">
        <w:rPr>
          <w:rFonts w:ascii="Arial" w:eastAsia="Times New Roman" w:hAnsi="Arial" w:cs="Arial"/>
          <w:color w:val="666666"/>
          <w:sz w:val="21"/>
          <w:szCs w:val="21"/>
        </w:rPr>
        <w:t>he general flow of a single execution of the vizalerts.py script goes like this:</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Connect to the PostgreSQL repository database of Tableau Server, and query it for a list of Views subscribed to on specially configured, disabled Schedules</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Compare Schedule information to last runtime information stored in a local text file—based on this, determine which Views are due for alert testing</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For each View found due for testing:</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Generate a Trusted Ticket </w:t>
      </w:r>
      <w:r w:rsidR="0097373A">
        <w:rPr>
          <w:rFonts w:ascii="Arial" w:eastAsia="Times New Roman" w:hAnsi="Arial" w:cs="Arial"/>
          <w:color w:val="666666"/>
          <w:sz w:val="21"/>
          <w:szCs w:val="21"/>
        </w:rPr>
        <w:t>on behalf of</w:t>
      </w:r>
      <w:r>
        <w:rPr>
          <w:rFonts w:ascii="Arial" w:eastAsia="Times New Roman" w:hAnsi="Arial" w:cs="Arial"/>
          <w:color w:val="666666"/>
          <w:sz w:val="21"/>
          <w:szCs w:val="21"/>
        </w:rPr>
        <w:t xml:space="preserve"> the Subscriber of the View</w:t>
      </w:r>
      <w:r w:rsidR="00583ECF">
        <w:rPr>
          <w:rFonts w:ascii="Arial" w:eastAsia="Times New Roman" w:hAnsi="Arial" w:cs="Arial"/>
          <w:color w:val="666666"/>
          <w:sz w:val="21"/>
          <w:szCs w:val="21"/>
        </w:rPr>
        <w:t>.</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Redeem the Trusted Ticket to export the CSV </w:t>
      </w:r>
      <w:r w:rsidR="0097373A">
        <w:rPr>
          <w:rFonts w:ascii="Arial" w:eastAsia="Times New Roman" w:hAnsi="Arial" w:cs="Arial"/>
          <w:color w:val="666666"/>
          <w:sz w:val="21"/>
          <w:szCs w:val="21"/>
        </w:rPr>
        <w:t xml:space="preserve">data </w:t>
      </w:r>
      <w:r>
        <w:rPr>
          <w:rFonts w:ascii="Arial" w:eastAsia="Times New Roman" w:hAnsi="Arial" w:cs="Arial"/>
          <w:color w:val="666666"/>
          <w:sz w:val="21"/>
          <w:szCs w:val="21"/>
        </w:rPr>
        <w:t>for the View, impersonating the Subscriber</w:t>
      </w:r>
      <w:r w:rsidR="00583ECF">
        <w:rPr>
          <w:rFonts w:ascii="Arial" w:eastAsia="Times New Roman" w:hAnsi="Arial" w:cs="Arial"/>
          <w:color w:val="666666"/>
          <w:sz w:val="21"/>
          <w:szCs w:val="21"/>
        </w:rPr>
        <w:t>.</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If one or more rows are found in the CSV:</w:t>
      </w:r>
    </w:p>
    <w:p w:rsidR="00455D6D" w:rsidRDefault="00455D6D" w:rsidP="00455D6D">
      <w:pPr>
        <w:pStyle w:val="ListParagraph"/>
        <w:numPr>
          <w:ilvl w:val="2"/>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For a “Simple Alert”, generate a new Trusted Ticket, export the PNG of the View, and email it to the Subscriber</w:t>
      </w:r>
      <w:r w:rsidR="0038200F">
        <w:rPr>
          <w:rFonts w:ascii="Arial" w:eastAsia="Times New Roman" w:hAnsi="Arial" w:cs="Arial"/>
          <w:color w:val="666666"/>
          <w:sz w:val="21"/>
          <w:szCs w:val="21"/>
        </w:rPr>
        <w:t>.</w:t>
      </w:r>
    </w:p>
    <w:p w:rsidR="00455D6D" w:rsidRPr="00455D6D" w:rsidRDefault="00455D6D" w:rsidP="00455D6D">
      <w:pPr>
        <w:pStyle w:val="ListParagraph"/>
        <w:numPr>
          <w:ilvl w:val="2"/>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For an “Advanced Alert”, iterate through each row of the CSV, sending emails as instructed by the data itself</w:t>
      </w:r>
      <w:r w:rsidR="0038200F">
        <w:rPr>
          <w:rFonts w:ascii="Arial" w:eastAsia="Times New Roman" w:hAnsi="Arial" w:cs="Arial"/>
          <w:color w:val="666666"/>
          <w:sz w:val="21"/>
          <w:szCs w:val="21"/>
        </w:rPr>
        <w:t>.</w:t>
      </w:r>
    </w:p>
    <w:p w:rsidR="0014782C" w:rsidRDefault="0014782C" w:rsidP="0014782C">
      <w:bookmarkStart w:id="4" w:name="_Toc447641007"/>
      <w:r w:rsidRPr="0048693D">
        <w:rPr>
          <w:rStyle w:val="Heading1Char"/>
        </w:rPr>
        <w:t>Prerequisites</w:t>
      </w:r>
      <w:bookmarkEnd w:id="4"/>
    </w:p>
    <w:p w:rsidR="00420512" w:rsidRDefault="00420512" w:rsidP="00420512">
      <w:pPr>
        <w:pStyle w:val="Heading2"/>
      </w:pPr>
    </w:p>
    <w:p w:rsidR="0048693D" w:rsidRDefault="00420512" w:rsidP="00420512">
      <w:pPr>
        <w:pStyle w:val="Heading2"/>
      </w:pPr>
      <w:bookmarkStart w:id="5" w:name="_Toc447641008"/>
      <w:r>
        <w:t>Tableau Server</w:t>
      </w:r>
      <w:bookmarkEnd w:id="5"/>
    </w:p>
    <w:p w:rsidR="00420512" w:rsidRDefault="00420512" w:rsidP="00420512">
      <w:pPr>
        <w:rPr>
          <w:rFonts w:ascii="Arial" w:eastAsia="Times New Roman" w:hAnsi="Arial" w:cs="Arial"/>
          <w:color w:val="666666"/>
          <w:sz w:val="21"/>
          <w:szCs w:val="21"/>
        </w:rPr>
      </w:pPr>
      <w:r>
        <w:rPr>
          <w:rFonts w:ascii="Arial" w:eastAsia="Times New Roman" w:hAnsi="Arial" w:cs="Arial"/>
          <w:color w:val="666666"/>
          <w:sz w:val="21"/>
          <w:szCs w:val="21"/>
        </w:rPr>
        <w:t xml:space="preserve">The Tableau Server instance that you wish to run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against must </w:t>
      </w:r>
      <w:r w:rsidR="00BE56AC">
        <w:rPr>
          <w:rFonts w:ascii="Arial" w:eastAsia="Times New Roman" w:hAnsi="Arial" w:cs="Arial"/>
          <w:color w:val="666666"/>
          <w:sz w:val="21"/>
          <w:szCs w:val="21"/>
        </w:rPr>
        <w:t xml:space="preserve">fulfill </w:t>
      </w:r>
      <w:r>
        <w:rPr>
          <w:rFonts w:ascii="Arial" w:eastAsia="Times New Roman" w:hAnsi="Arial" w:cs="Arial"/>
          <w:color w:val="666666"/>
          <w:sz w:val="21"/>
          <w:szCs w:val="21"/>
        </w:rPr>
        <w:t>the following</w:t>
      </w:r>
      <w:r w:rsidR="00BE56AC">
        <w:rPr>
          <w:rFonts w:ascii="Arial" w:eastAsia="Times New Roman" w:hAnsi="Arial" w:cs="Arial"/>
          <w:color w:val="666666"/>
          <w:sz w:val="21"/>
          <w:szCs w:val="21"/>
        </w:rPr>
        <w:t xml:space="preserve"> requirements</w:t>
      </w:r>
      <w:r>
        <w:rPr>
          <w:rFonts w:ascii="Arial" w:eastAsia="Times New Roman" w:hAnsi="Arial" w:cs="Arial"/>
          <w:color w:val="666666"/>
          <w:sz w:val="21"/>
          <w:szCs w:val="21"/>
        </w:rPr>
        <w:t>:</w:t>
      </w:r>
    </w:p>
    <w:p w:rsidR="00420512" w:rsidRDefault="00420512" w:rsidP="00420512">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Must be v8.2.5 or higher</w:t>
      </w:r>
    </w:p>
    <w:p w:rsidR="00420512" w:rsidRDefault="00BE56AC" w:rsidP="00420512">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T</w:t>
      </w:r>
      <w:r w:rsidR="00420512">
        <w:rPr>
          <w:rFonts w:ascii="Arial" w:eastAsia="Times New Roman" w:hAnsi="Arial" w:cs="Arial"/>
          <w:color w:val="666666"/>
          <w:sz w:val="21"/>
          <w:szCs w:val="21"/>
        </w:rPr>
        <w:t xml:space="preserve">he </w:t>
      </w:r>
      <w:hyperlink r:id="rId9" w:history="1">
        <w:proofErr w:type="spellStart"/>
        <w:r w:rsidR="00420512" w:rsidRPr="00420512">
          <w:rPr>
            <w:rStyle w:val="Hyperlink"/>
            <w:rFonts w:ascii="Arial" w:eastAsia="Times New Roman" w:hAnsi="Arial" w:cs="Arial"/>
            <w:sz w:val="21"/>
            <w:szCs w:val="21"/>
          </w:rPr>
          <w:t>readonly</w:t>
        </w:r>
        <w:proofErr w:type="spellEnd"/>
        <w:r w:rsidR="00420512" w:rsidRPr="00420512">
          <w:rPr>
            <w:rStyle w:val="Hyperlink"/>
            <w:rFonts w:ascii="Arial" w:eastAsia="Times New Roman" w:hAnsi="Arial" w:cs="Arial"/>
            <w:sz w:val="21"/>
            <w:szCs w:val="21"/>
          </w:rPr>
          <w:t xml:space="preserve"> user</w:t>
        </w:r>
      </w:hyperlink>
      <w:r w:rsidR="00420512">
        <w:rPr>
          <w:rFonts w:ascii="Arial" w:eastAsia="Times New Roman" w:hAnsi="Arial" w:cs="Arial"/>
          <w:color w:val="666666"/>
          <w:sz w:val="21"/>
          <w:szCs w:val="21"/>
        </w:rPr>
        <w:t xml:space="preserve"> </w:t>
      </w:r>
      <w:r>
        <w:rPr>
          <w:rFonts w:ascii="Arial" w:eastAsia="Times New Roman" w:hAnsi="Arial" w:cs="Arial"/>
          <w:color w:val="666666"/>
          <w:sz w:val="21"/>
          <w:szCs w:val="21"/>
        </w:rPr>
        <w:t xml:space="preserve">must be granted </w:t>
      </w:r>
      <w:r w:rsidR="00420512">
        <w:rPr>
          <w:rFonts w:ascii="Arial" w:eastAsia="Times New Roman" w:hAnsi="Arial" w:cs="Arial"/>
          <w:color w:val="666666"/>
          <w:sz w:val="21"/>
          <w:szCs w:val="21"/>
        </w:rPr>
        <w:t>Repository database access</w:t>
      </w:r>
    </w:p>
    <w:p w:rsidR="00420512" w:rsidRDefault="0021183E" w:rsidP="00420512">
      <w:pPr>
        <w:pStyle w:val="ListParagraph"/>
        <w:numPr>
          <w:ilvl w:val="0"/>
          <w:numId w:val="3"/>
        </w:numPr>
        <w:rPr>
          <w:rFonts w:ascii="Arial" w:eastAsia="Times New Roman" w:hAnsi="Arial" w:cs="Arial"/>
          <w:color w:val="666666"/>
          <w:sz w:val="21"/>
          <w:szCs w:val="21"/>
        </w:rPr>
      </w:pPr>
      <w:hyperlink r:id="rId10" w:history="1">
        <w:r w:rsidR="00420512" w:rsidRPr="00420512">
          <w:rPr>
            <w:rStyle w:val="Hyperlink"/>
            <w:rFonts w:ascii="Arial" w:eastAsia="Times New Roman" w:hAnsi="Arial" w:cs="Arial"/>
            <w:sz w:val="21"/>
            <w:szCs w:val="21"/>
          </w:rPr>
          <w:t>Subscriptions</w:t>
        </w:r>
      </w:hyperlink>
      <w:r w:rsidR="00420512">
        <w:rPr>
          <w:rFonts w:ascii="Arial" w:eastAsia="Times New Roman" w:hAnsi="Arial" w:cs="Arial"/>
          <w:color w:val="666666"/>
          <w:sz w:val="21"/>
          <w:szCs w:val="21"/>
        </w:rPr>
        <w:t xml:space="preserve"> </w:t>
      </w:r>
      <w:r w:rsidR="00BE56AC">
        <w:rPr>
          <w:rFonts w:ascii="Arial" w:eastAsia="Times New Roman" w:hAnsi="Arial" w:cs="Arial"/>
          <w:color w:val="666666"/>
          <w:sz w:val="21"/>
          <w:szCs w:val="21"/>
        </w:rPr>
        <w:t xml:space="preserve">must be </w:t>
      </w:r>
      <w:r w:rsidR="00420512">
        <w:rPr>
          <w:rFonts w:ascii="Arial" w:eastAsia="Times New Roman" w:hAnsi="Arial" w:cs="Arial"/>
          <w:color w:val="666666"/>
          <w:sz w:val="21"/>
          <w:szCs w:val="21"/>
        </w:rPr>
        <w:t>enabled</w:t>
      </w:r>
    </w:p>
    <w:p w:rsidR="00420512" w:rsidRDefault="00420512" w:rsidP="00CD0274">
      <w:pPr>
        <w:pStyle w:val="ListParagraph"/>
        <w:numPr>
          <w:ilvl w:val="0"/>
          <w:numId w:val="3"/>
        </w:numPr>
        <w:rPr>
          <w:rFonts w:ascii="Arial" w:eastAsia="Times New Roman" w:hAnsi="Arial" w:cs="Arial"/>
          <w:color w:val="666666"/>
          <w:sz w:val="21"/>
          <w:szCs w:val="21"/>
        </w:rPr>
      </w:pPr>
      <w:r w:rsidRPr="00420512">
        <w:rPr>
          <w:rFonts w:ascii="Arial" w:eastAsia="Times New Roman" w:hAnsi="Arial" w:cs="Arial"/>
          <w:color w:val="666666"/>
          <w:sz w:val="21"/>
          <w:szCs w:val="21"/>
        </w:rPr>
        <w:t xml:space="preserve">The host you plan to run </w:t>
      </w:r>
      <w:proofErr w:type="spellStart"/>
      <w:r w:rsidRPr="00420512">
        <w:rPr>
          <w:rFonts w:ascii="Arial" w:eastAsia="Times New Roman" w:hAnsi="Arial" w:cs="Arial"/>
          <w:color w:val="666666"/>
          <w:sz w:val="21"/>
          <w:szCs w:val="21"/>
        </w:rPr>
        <w:t>VizAlerts</w:t>
      </w:r>
      <w:proofErr w:type="spellEnd"/>
      <w:r w:rsidRPr="00420512">
        <w:rPr>
          <w:rFonts w:ascii="Arial" w:eastAsia="Times New Roman" w:hAnsi="Arial" w:cs="Arial"/>
          <w:color w:val="666666"/>
          <w:sz w:val="21"/>
          <w:szCs w:val="21"/>
        </w:rPr>
        <w:t xml:space="preserve"> from must have its IP address listed as a </w:t>
      </w:r>
      <w:hyperlink r:id="rId11" w:history="1">
        <w:r w:rsidRPr="00420512">
          <w:rPr>
            <w:rStyle w:val="Hyperlink"/>
            <w:rFonts w:ascii="Arial" w:eastAsia="Times New Roman" w:hAnsi="Arial" w:cs="Arial"/>
            <w:sz w:val="21"/>
            <w:szCs w:val="21"/>
          </w:rPr>
          <w:t>Trusted Host</w:t>
        </w:r>
      </w:hyperlink>
    </w:p>
    <w:p w:rsidR="007C5C88" w:rsidRPr="00420512" w:rsidRDefault="007C5C88" w:rsidP="00CD0274">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 xml:space="preserve">If it wasn’t already obvious, you need to be a System </w:t>
      </w:r>
      <w:r w:rsidR="00583ECF">
        <w:rPr>
          <w:rFonts w:ascii="Arial" w:eastAsia="Times New Roman" w:hAnsi="Arial" w:cs="Arial"/>
          <w:color w:val="666666"/>
          <w:sz w:val="21"/>
          <w:szCs w:val="21"/>
        </w:rPr>
        <w:t xml:space="preserve">Administrator </w:t>
      </w:r>
      <w:r>
        <w:rPr>
          <w:rFonts w:ascii="Arial" w:eastAsia="Times New Roman" w:hAnsi="Arial" w:cs="Arial"/>
          <w:color w:val="666666"/>
          <w:sz w:val="21"/>
          <w:szCs w:val="21"/>
        </w:rPr>
        <w:t xml:space="preserve">on </w:t>
      </w:r>
      <w:r w:rsidR="00583ECF">
        <w:rPr>
          <w:rFonts w:ascii="Arial" w:eastAsia="Times New Roman" w:hAnsi="Arial" w:cs="Arial"/>
          <w:color w:val="666666"/>
          <w:sz w:val="21"/>
          <w:szCs w:val="21"/>
        </w:rPr>
        <w:t xml:space="preserve">Tableau </w:t>
      </w:r>
      <w:r>
        <w:rPr>
          <w:rFonts w:ascii="Arial" w:eastAsia="Times New Roman" w:hAnsi="Arial" w:cs="Arial"/>
          <w:color w:val="666666"/>
          <w:sz w:val="21"/>
          <w:szCs w:val="21"/>
        </w:rPr>
        <w:t>Server</w:t>
      </w:r>
      <w:r w:rsidR="0097373A">
        <w:rPr>
          <w:rFonts w:ascii="Arial" w:eastAsia="Times New Roman" w:hAnsi="Arial" w:cs="Arial"/>
          <w:color w:val="666666"/>
          <w:sz w:val="21"/>
          <w:szCs w:val="21"/>
        </w:rPr>
        <w:t xml:space="preserve"> to set all this up.</w:t>
      </w:r>
    </w:p>
    <w:p w:rsidR="00420512" w:rsidRDefault="00420512" w:rsidP="00420512">
      <w:pPr>
        <w:pStyle w:val="Heading2"/>
        <w:rPr>
          <w:rFonts w:eastAsia="Times New Roman"/>
        </w:rPr>
      </w:pPr>
    </w:p>
    <w:p w:rsidR="00420512" w:rsidRDefault="00DB77D2" w:rsidP="00420512">
      <w:pPr>
        <w:pStyle w:val="Heading2"/>
        <w:rPr>
          <w:rFonts w:eastAsia="Times New Roman"/>
        </w:rPr>
      </w:pPr>
      <w:bookmarkStart w:id="6" w:name="_Toc447641009"/>
      <w:r>
        <w:rPr>
          <w:rFonts w:eastAsia="Times New Roman"/>
        </w:rPr>
        <w:t>Windows Host Machine</w:t>
      </w:r>
      <w:bookmarkEnd w:id="6"/>
    </w:p>
    <w:p w:rsidR="00BE56AC" w:rsidRDefault="00DB77D2" w:rsidP="00DB77D2">
      <w:pPr>
        <w:rPr>
          <w:rFonts w:ascii="Arial" w:eastAsia="Times New Roman" w:hAnsi="Arial" w:cs="Arial"/>
          <w:color w:val="666666"/>
          <w:sz w:val="21"/>
          <w:szCs w:val="21"/>
        </w:rPr>
      </w:pPr>
      <w:r>
        <w:rPr>
          <w:rFonts w:ascii="Arial" w:eastAsia="Times New Roman" w:hAnsi="Arial" w:cs="Arial"/>
          <w:color w:val="666666"/>
          <w:sz w:val="21"/>
          <w:szCs w:val="21"/>
        </w:rPr>
        <w:t xml:space="preserve">This is where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will </w:t>
      </w:r>
      <w:r w:rsidR="003648D5">
        <w:rPr>
          <w:rFonts w:ascii="Arial" w:eastAsia="Times New Roman" w:hAnsi="Arial" w:cs="Arial"/>
          <w:color w:val="666666"/>
          <w:sz w:val="21"/>
          <w:szCs w:val="21"/>
        </w:rPr>
        <w:t xml:space="preserve">be </w:t>
      </w:r>
      <w:r>
        <w:rPr>
          <w:rFonts w:ascii="Arial" w:eastAsia="Times New Roman" w:hAnsi="Arial" w:cs="Arial"/>
          <w:color w:val="666666"/>
          <w:sz w:val="21"/>
          <w:szCs w:val="21"/>
        </w:rPr>
        <w:t xml:space="preserve">run from, </w:t>
      </w:r>
      <w:r w:rsidR="003648D5">
        <w:rPr>
          <w:rFonts w:ascii="Arial" w:eastAsia="Times New Roman" w:hAnsi="Arial" w:cs="Arial"/>
          <w:color w:val="666666"/>
          <w:sz w:val="21"/>
          <w:szCs w:val="21"/>
        </w:rPr>
        <w:t xml:space="preserve">which means that </w:t>
      </w:r>
      <w:r>
        <w:rPr>
          <w:rFonts w:ascii="Arial" w:eastAsia="Times New Roman" w:hAnsi="Arial" w:cs="Arial"/>
          <w:color w:val="666666"/>
          <w:sz w:val="21"/>
          <w:szCs w:val="21"/>
        </w:rPr>
        <w:t xml:space="preserve">this machine must be </w:t>
      </w:r>
      <w:r w:rsidR="003648D5">
        <w:rPr>
          <w:rFonts w:ascii="Arial" w:eastAsia="Times New Roman" w:hAnsi="Arial" w:cs="Arial"/>
          <w:color w:val="666666"/>
          <w:sz w:val="21"/>
          <w:szCs w:val="21"/>
        </w:rPr>
        <w:t xml:space="preserve">continually </w:t>
      </w:r>
      <w:r>
        <w:rPr>
          <w:rFonts w:ascii="Arial" w:eastAsia="Times New Roman" w:hAnsi="Arial" w:cs="Arial"/>
          <w:color w:val="666666"/>
          <w:sz w:val="21"/>
          <w:szCs w:val="21"/>
        </w:rPr>
        <w:t xml:space="preserve">up and running </w:t>
      </w:r>
      <w:r w:rsidR="003648D5">
        <w:rPr>
          <w:rFonts w:ascii="Arial" w:eastAsia="Times New Roman" w:hAnsi="Arial" w:cs="Arial"/>
          <w:color w:val="666666"/>
          <w:sz w:val="21"/>
          <w:szCs w:val="21"/>
        </w:rPr>
        <w:t xml:space="preserve">for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to function. This can be one of the Tableau Server hosts if desired, but it </w:t>
      </w:r>
      <w:r w:rsidR="003958D4">
        <w:rPr>
          <w:rFonts w:ascii="Arial" w:eastAsia="Times New Roman" w:hAnsi="Arial" w:cs="Arial"/>
          <w:color w:val="666666"/>
          <w:sz w:val="21"/>
          <w:szCs w:val="21"/>
        </w:rPr>
        <w:t>doesn’t have to be</w:t>
      </w:r>
      <w:r>
        <w:rPr>
          <w:rFonts w:ascii="Arial" w:eastAsia="Times New Roman" w:hAnsi="Arial" w:cs="Arial"/>
          <w:color w:val="666666"/>
          <w:sz w:val="21"/>
          <w:szCs w:val="21"/>
        </w:rPr>
        <w:t>. It must have the following properties:</w:t>
      </w:r>
    </w:p>
    <w:p w:rsidR="00BE56AC"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S</w:t>
      </w:r>
      <w:r w:rsidR="00BE56AC">
        <w:rPr>
          <w:rFonts w:ascii="Arial" w:eastAsia="Times New Roman" w:hAnsi="Arial" w:cs="Arial"/>
          <w:color w:val="666666"/>
          <w:sz w:val="21"/>
          <w:szCs w:val="21"/>
        </w:rPr>
        <w:t>tatic IP address</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lastRenderedPageBreak/>
        <w:t>Always running</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Within same domain as Tableau Server</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You must have administrative rights to it</w:t>
      </w:r>
    </w:p>
    <w:p w:rsidR="00DB77D2" w:rsidRDefault="00615973"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Should</w:t>
      </w:r>
      <w:r w:rsidR="00DB77D2">
        <w:rPr>
          <w:rFonts w:ascii="Arial" w:eastAsia="Times New Roman" w:hAnsi="Arial" w:cs="Arial"/>
          <w:color w:val="666666"/>
          <w:sz w:val="21"/>
          <w:szCs w:val="21"/>
        </w:rPr>
        <w:t xml:space="preserve"> </w:t>
      </w:r>
      <w:r w:rsidR="00DB77D2" w:rsidRPr="00DB77D2">
        <w:rPr>
          <w:rFonts w:ascii="Arial" w:eastAsia="Times New Roman" w:hAnsi="Arial" w:cs="Arial"/>
          <w:b/>
          <w:color w:val="666666"/>
          <w:sz w:val="21"/>
          <w:szCs w:val="21"/>
        </w:rPr>
        <w:t>not</w:t>
      </w:r>
      <w:r w:rsidR="00DB77D2">
        <w:rPr>
          <w:rFonts w:ascii="Arial" w:eastAsia="Times New Roman" w:hAnsi="Arial" w:cs="Arial"/>
          <w:color w:val="666666"/>
          <w:sz w:val="21"/>
          <w:szCs w:val="21"/>
        </w:rPr>
        <w:t xml:space="preserve"> need to have much processing power as heavy work is offloaded to Tableau Server</w:t>
      </w:r>
    </w:p>
    <w:p w:rsidR="00DB77D2" w:rsidRDefault="0079214C" w:rsidP="00DB77D2">
      <w:pPr>
        <w:pStyle w:val="Heading2"/>
        <w:rPr>
          <w:rFonts w:eastAsia="Times New Roman"/>
        </w:rPr>
      </w:pPr>
      <w:r>
        <w:rPr>
          <w:rFonts w:eastAsia="Times New Roman"/>
        </w:rPr>
        <w:br/>
      </w:r>
      <w:bookmarkStart w:id="7" w:name="_Toc447641010"/>
      <w:r w:rsidR="00DB77D2">
        <w:rPr>
          <w:rFonts w:eastAsia="Times New Roman"/>
        </w:rPr>
        <w:t>SMT</w:t>
      </w:r>
      <w:r w:rsidR="00D85776">
        <w:rPr>
          <w:rFonts w:eastAsia="Times New Roman"/>
        </w:rPr>
        <w:t>P</w:t>
      </w:r>
      <w:r w:rsidR="00DB77D2">
        <w:rPr>
          <w:rFonts w:eastAsia="Times New Roman"/>
        </w:rPr>
        <w:t xml:space="preserve"> (Mail) Server</w:t>
      </w:r>
      <w:bookmarkEnd w:id="7"/>
    </w:p>
    <w:p w:rsidR="00BE56AC" w:rsidRPr="00DB77D2" w:rsidRDefault="00DB77D2" w:rsidP="00DB77D2">
      <w:pPr>
        <w:rPr>
          <w:rFonts w:ascii="Arial" w:eastAsia="Times New Roman" w:hAnsi="Arial" w:cs="Arial"/>
          <w:color w:val="666666"/>
          <w:sz w:val="21"/>
          <w:szCs w:val="21"/>
        </w:rPr>
      </w:pP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needs to point to a mail server to send email. This can simply be the same server you used when you set up Tableau Server for subscriptions. If your </w:t>
      </w:r>
      <w:r w:rsidR="0025314B">
        <w:rPr>
          <w:rFonts w:ascii="Arial" w:eastAsia="Times New Roman" w:hAnsi="Arial" w:cs="Arial"/>
          <w:color w:val="666666"/>
          <w:sz w:val="21"/>
          <w:szCs w:val="21"/>
        </w:rPr>
        <w:t xml:space="preserve">mail </w:t>
      </w:r>
      <w:r>
        <w:rPr>
          <w:rFonts w:ascii="Arial" w:eastAsia="Times New Roman" w:hAnsi="Arial" w:cs="Arial"/>
          <w:color w:val="666666"/>
          <w:sz w:val="21"/>
          <w:szCs w:val="21"/>
        </w:rPr>
        <w:t xml:space="preserve">server is set up to support </w:t>
      </w:r>
      <w:r w:rsidR="0025314B">
        <w:rPr>
          <w:rFonts w:ascii="Arial" w:eastAsia="Times New Roman" w:hAnsi="Arial" w:cs="Arial"/>
          <w:color w:val="666666"/>
          <w:sz w:val="21"/>
          <w:szCs w:val="21"/>
        </w:rPr>
        <w:t>SSL</w:t>
      </w:r>
      <w:r>
        <w:rPr>
          <w:rFonts w:ascii="Arial" w:eastAsia="Times New Roman" w:hAnsi="Arial" w:cs="Arial"/>
          <w:color w:val="666666"/>
          <w:sz w:val="21"/>
          <w:szCs w:val="21"/>
        </w:rPr>
        <w:t xml:space="preserve"> encryption, that is ideal, but it’s not required.</w:t>
      </w:r>
    </w:p>
    <w:p w:rsidR="00DB77D2" w:rsidRDefault="00DB77D2" w:rsidP="00420512">
      <w:pPr>
        <w:rPr>
          <w:rFonts w:ascii="Arial" w:eastAsia="Times New Roman" w:hAnsi="Arial" w:cs="Arial"/>
          <w:color w:val="666666"/>
          <w:sz w:val="21"/>
          <w:szCs w:val="21"/>
        </w:rPr>
      </w:pPr>
    </w:p>
    <w:p w:rsidR="00DB77D2" w:rsidRDefault="00DB77D2" w:rsidP="00DB77D2">
      <w:pPr>
        <w:pStyle w:val="Heading1"/>
        <w:rPr>
          <w:rFonts w:eastAsia="Times New Roman"/>
        </w:rPr>
      </w:pPr>
      <w:bookmarkStart w:id="8" w:name="_Toc447641011"/>
      <w:r>
        <w:rPr>
          <w:rFonts w:eastAsia="Times New Roman"/>
        </w:rPr>
        <w:t>Setup</w:t>
      </w:r>
      <w:bookmarkEnd w:id="8"/>
    </w:p>
    <w:p w:rsidR="00DB77D2" w:rsidRDefault="00DB77D2" w:rsidP="0014782C">
      <w:pPr>
        <w:rPr>
          <w:rFonts w:ascii="Arial" w:eastAsia="Times New Roman" w:hAnsi="Arial" w:cs="Arial"/>
          <w:color w:val="666666"/>
          <w:sz w:val="21"/>
          <w:szCs w:val="21"/>
        </w:rPr>
      </w:pPr>
      <w:r>
        <w:rPr>
          <w:rFonts w:ascii="Arial" w:eastAsia="Times New Roman" w:hAnsi="Arial" w:cs="Arial"/>
          <w:color w:val="666666"/>
          <w:sz w:val="21"/>
          <w:szCs w:val="21"/>
        </w:rPr>
        <w:t>You’ve got everything you need, now let’s get this thing running!</w:t>
      </w:r>
    </w:p>
    <w:p w:rsidR="004A2681" w:rsidRDefault="004A2681" w:rsidP="004A2681">
      <w:pPr>
        <w:pStyle w:val="Heading2"/>
        <w:rPr>
          <w:rFonts w:eastAsia="Times New Roman"/>
        </w:rPr>
      </w:pPr>
      <w:bookmarkStart w:id="9" w:name="_Toc447641012"/>
      <w:r>
        <w:rPr>
          <w:rFonts w:eastAsia="Times New Roman"/>
        </w:rPr>
        <w:t>Configure Tableau Server</w:t>
      </w:r>
      <w:bookmarkEnd w:id="9"/>
    </w:p>
    <w:p w:rsidR="004A2681" w:rsidRDefault="004A2681" w:rsidP="004A2681">
      <w:pPr>
        <w:rPr>
          <w:rFonts w:ascii="Arial" w:eastAsia="Times New Roman" w:hAnsi="Arial" w:cs="Arial"/>
          <w:color w:val="666666"/>
          <w:sz w:val="21"/>
          <w:szCs w:val="21"/>
        </w:rPr>
      </w:pPr>
      <w:r>
        <w:rPr>
          <w:rFonts w:ascii="Arial" w:eastAsia="Times New Roman" w:hAnsi="Arial" w:cs="Arial"/>
          <w:color w:val="666666"/>
          <w:sz w:val="21"/>
          <w:szCs w:val="21"/>
        </w:rPr>
        <w:t>Making any of these configuration changes requires a restart of Tableau Server, so if this is being done on a live / production server, make sure to do this d</w:t>
      </w:r>
      <w:r w:rsidRPr="00420512">
        <w:rPr>
          <w:rFonts w:ascii="Arial" w:eastAsia="Times New Roman" w:hAnsi="Arial" w:cs="Arial"/>
          <w:color w:val="666666"/>
          <w:sz w:val="21"/>
          <w:szCs w:val="21"/>
        </w:rPr>
        <w:t>uring a maintenance window</w:t>
      </w:r>
      <w:r>
        <w:rPr>
          <w:rFonts w:ascii="Arial" w:eastAsia="Times New Roman" w:hAnsi="Arial" w:cs="Arial"/>
          <w:color w:val="666666"/>
          <w:sz w:val="21"/>
          <w:szCs w:val="21"/>
        </w:rPr>
        <w:t>.</w:t>
      </w:r>
    </w:p>
    <w:p w:rsidR="004A2681" w:rsidRPr="00420512" w:rsidRDefault="004A2681" w:rsidP="004A2681">
      <w:pPr>
        <w:pStyle w:val="Heading3"/>
        <w:rPr>
          <w:rFonts w:eastAsia="Times New Roman"/>
        </w:rPr>
      </w:pPr>
      <w:bookmarkStart w:id="10" w:name="_Toc447641013"/>
      <w:r>
        <w:rPr>
          <w:rFonts w:eastAsia="Times New Roman"/>
        </w:rPr>
        <w:t>Trusted Tickets</w:t>
      </w:r>
      <w:bookmarkEnd w:id="10"/>
      <w:r w:rsidRPr="00420512">
        <w:rPr>
          <w:rFonts w:eastAsia="Times New Roman"/>
        </w:rPr>
        <w:t xml:space="preserve">        </w:t>
      </w:r>
    </w:p>
    <w:p w:rsidR="004A2681" w:rsidRDefault="004A2681" w:rsidP="004A2681">
      <w:pPr>
        <w:rPr>
          <w:rFonts w:ascii="Arial" w:eastAsia="Times New Roman" w:hAnsi="Arial" w:cs="Arial"/>
          <w:color w:val="666666"/>
          <w:sz w:val="21"/>
          <w:szCs w:val="21"/>
        </w:rPr>
      </w:pP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uses </w:t>
      </w:r>
      <w:hyperlink r:id="rId12" w:history="1">
        <w:r w:rsidRPr="004A2681">
          <w:rPr>
            <w:rStyle w:val="Hyperlink"/>
            <w:rFonts w:ascii="Arial" w:eastAsia="Times New Roman" w:hAnsi="Arial" w:cs="Arial"/>
            <w:sz w:val="21"/>
            <w:szCs w:val="21"/>
          </w:rPr>
          <w:t>Trusted Authentication</w:t>
        </w:r>
      </w:hyperlink>
      <w:r>
        <w:rPr>
          <w:rFonts w:ascii="Arial" w:eastAsia="Times New Roman" w:hAnsi="Arial" w:cs="Arial"/>
          <w:color w:val="666666"/>
          <w:sz w:val="21"/>
          <w:szCs w:val="21"/>
        </w:rPr>
        <w:t xml:space="preserve"> to impersonate users and obtain access to Tableau Server views in CSV and PNG format. To grant it this access, run the following command at a command prompt on the Primary host of Tableau Server:</w:t>
      </w:r>
    </w:p>
    <w:p w:rsidR="004A2681" w:rsidRDefault="004A2681" w:rsidP="00BD5C6A">
      <w:pPr>
        <w:ind w:firstLine="720"/>
        <w:rPr>
          <w:rFonts w:ascii="Arial" w:eastAsia="Times New Roman" w:hAnsi="Arial" w:cs="Arial"/>
          <w:color w:val="666666"/>
          <w:sz w:val="21"/>
          <w:szCs w:val="21"/>
        </w:rPr>
      </w:pPr>
      <w:proofErr w:type="spellStart"/>
      <w:proofErr w:type="gramStart"/>
      <w:r w:rsidRPr="00420512">
        <w:rPr>
          <w:rFonts w:ascii="Arial" w:eastAsia="Times New Roman" w:hAnsi="Arial" w:cs="Arial"/>
          <w:color w:val="666666"/>
          <w:sz w:val="21"/>
          <w:szCs w:val="21"/>
        </w:rPr>
        <w:t>tabadmin</w:t>
      </w:r>
      <w:proofErr w:type="spellEnd"/>
      <w:proofErr w:type="gramEnd"/>
      <w:r w:rsidRPr="00420512">
        <w:rPr>
          <w:rFonts w:ascii="Arial" w:eastAsia="Times New Roman" w:hAnsi="Arial" w:cs="Arial"/>
          <w:color w:val="666666"/>
          <w:sz w:val="21"/>
          <w:szCs w:val="21"/>
        </w:rPr>
        <w:t xml:space="preserve"> set </w:t>
      </w:r>
      <w:proofErr w:type="spellStart"/>
      <w:r w:rsidRPr="00420512">
        <w:rPr>
          <w:rFonts w:ascii="Arial" w:eastAsia="Times New Roman" w:hAnsi="Arial" w:cs="Arial"/>
          <w:color w:val="666666"/>
          <w:sz w:val="21"/>
          <w:szCs w:val="21"/>
        </w:rPr>
        <w:t>wgserver.trusted_hosts</w:t>
      </w:r>
      <w:proofErr w:type="spellEnd"/>
      <w:r w:rsidRPr="00420512">
        <w:rPr>
          <w:rFonts w:ascii="Arial" w:eastAsia="Times New Roman" w:hAnsi="Arial" w:cs="Arial"/>
          <w:color w:val="666666"/>
          <w:sz w:val="21"/>
          <w:szCs w:val="21"/>
        </w:rPr>
        <w:t xml:space="preserve"> &lt;</w:t>
      </w:r>
      <w:r w:rsidR="00A65452">
        <w:rPr>
          <w:rFonts w:ascii="Arial" w:eastAsia="Times New Roman" w:hAnsi="Arial" w:cs="Arial"/>
          <w:color w:val="666666"/>
          <w:sz w:val="21"/>
          <w:szCs w:val="21"/>
        </w:rPr>
        <w:t>HOSTNAME OF VIZALERTS HOST&gt;</w:t>
      </w:r>
    </w:p>
    <w:p w:rsidR="00BD5C6A" w:rsidRDefault="00BD5C6A" w:rsidP="00BD5C6A">
      <w:pPr>
        <w:rPr>
          <w:rFonts w:ascii="Arial" w:eastAsia="Times New Roman" w:hAnsi="Arial" w:cs="Arial"/>
          <w:color w:val="666666"/>
          <w:sz w:val="21"/>
          <w:szCs w:val="21"/>
        </w:rPr>
      </w:pPr>
    </w:p>
    <w:p w:rsidR="004A2681" w:rsidRDefault="004A2681" w:rsidP="004A2681">
      <w:pPr>
        <w:pStyle w:val="Heading3"/>
        <w:rPr>
          <w:rFonts w:eastAsia="Times New Roman"/>
        </w:rPr>
      </w:pPr>
      <w:bookmarkStart w:id="11" w:name="_Toc447641014"/>
      <w:r>
        <w:rPr>
          <w:rFonts w:eastAsia="Times New Roman"/>
        </w:rPr>
        <w:t>R</w:t>
      </w:r>
      <w:r w:rsidRPr="00420512">
        <w:rPr>
          <w:rFonts w:eastAsia="Times New Roman"/>
        </w:rPr>
        <w:t xml:space="preserve">epository </w:t>
      </w:r>
      <w:r>
        <w:rPr>
          <w:rFonts w:eastAsia="Times New Roman"/>
        </w:rPr>
        <w:t>Access</w:t>
      </w:r>
      <w:bookmarkEnd w:id="11"/>
    </w:p>
    <w:p w:rsidR="004A2681" w:rsidRDefault="004A2681"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The Tableau Server repository database contains information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needs to function. Grant it access by enabling the </w:t>
      </w:r>
      <w:hyperlink r:id="rId13" w:history="1">
        <w:proofErr w:type="spellStart"/>
        <w:r w:rsidRPr="004A2681">
          <w:rPr>
            <w:rStyle w:val="Hyperlink"/>
            <w:rFonts w:ascii="Arial" w:eastAsia="Times New Roman" w:hAnsi="Arial" w:cs="Arial"/>
            <w:sz w:val="21"/>
            <w:szCs w:val="21"/>
          </w:rPr>
          <w:t>readonly</w:t>
        </w:r>
        <w:proofErr w:type="spellEnd"/>
        <w:r w:rsidRPr="004A2681">
          <w:rPr>
            <w:rStyle w:val="Hyperlink"/>
            <w:rFonts w:ascii="Arial" w:eastAsia="Times New Roman" w:hAnsi="Arial" w:cs="Arial"/>
            <w:sz w:val="21"/>
            <w:szCs w:val="21"/>
          </w:rPr>
          <w:t xml:space="preserve"> user</w:t>
        </w:r>
      </w:hyperlink>
      <w:r>
        <w:rPr>
          <w:rFonts w:ascii="Arial" w:eastAsia="Times New Roman" w:hAnsi="Arial" w:cs="Arial"/>
          <w:color w:val="666666"/>
          <w:sz w:val="21"/>
          <w:szCs w:val="21"/>
        </w:rPr>
        <w:t>:</w:t>
      </w:r>
    </w:p>
    <w:p w:rsidR="004A2681" w:rsidRPr="00420512" w:rsidRDefault="005C478E"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            </w:t>
      </w:r>
      <w:proofErr w:type="spellStart"/>
      <w:proofErr w:type="gramStart"/>
      <w:r w:rsidR="004A2681" w:rsidRPr="00420512">
        <w:rPr>
          <w:rFonts w:ascii="Arial" w:eastAsia="Times New Roman" w:hAnsi="Arial" w:cs="Arial"/>
          <w:color w:val="666666"/>
          <w:sz w:val="21"/>
          <w:szCs w:val="21"/>
        </w:rPr>
        <w:t>tabadmin</w:t>
      </w:r>
      <w:proofErr w:type="spellEnd"/>
      <w:proofErr w:type="gramEnd"/>
      <w:r w:rsidR="004A2681" w:rsidRPr="00420512">
        <w:rPr>
          <w:rFonts w:ascii="Arial" w:eastAsia="Times New Roman" w:hAnsi="Arial" w:cs="Arial"/>
          <w:color w:val="666666"/>
          <w:sz w:val="21"/>
          <w:szCs w:val="21"/>
        </w:rPr>
        <w:t xml:space="preserve"> </w:t>
      </w:r>
      <w:proofErr w:type="spellStart"/>
      <w:r w:rsidR="004A2681" w:rsidRPr="00420512">
        <w:rPr>
          <w:rFonts w:ascii="Arial" w:eastAsia="Times New Roman" w:hAnsi="Arial" w:cs="Arial"/>
          <w:color w:val="666666"/>
          <w:sz w:val="21"/>
          <w:szCs w:val="21"/>
        </w:rPr>
        <w:t>dbpass</w:t>
      </w:r>
      <w:proofErr w:type="spellEnd"/>
      <w:r w:rsidR="004A2681" w:rsidRPr="00420512">
        <w:rPr>
          <w:rFonts w:ascii="Arial" w:eastAsia="Times New Roman" w:hAnsi="Arial" w:cs="Arial"/>
          <w:color w:val="666666"/>
          <w:sz w:val="21"/>
          <w:szCs w:val="21"/>
        </w:rPr>
        <w:t xml:space="preserve"> --username </w:t>
      </w:r>
      <w:proofErr w:type="spellStart"/>
      <w:r w:rsidR="004A2681" w:rsidRPr="00420512">
        <w:rPr>
          <w:rFonts w:ascii="Arial" w:eastAsia="Times New Roman" w:hAnsi="Arial" w:cs="Arial"/>
          <w:color w:val="666666"/>
          <w:sz w:val="21"/>
          <w:szCs w:val="21"/>
        </w:rPr>
        <w:t>readonly</w:t>
      </w:r>
      <w:proofErr w:type="spellEnd"/>
      <w:r w:rsidR="004A2681" w:rsidRPr="00420512">
        <w:rPr>
          <w:rFonts w:ascii="Arial" w:eastAsia="Times New Roman" w:hAnsi="Arial" w:cs="Arial"/>
          <w:color w:val="666666"/>
          <w:sz w:val="21"/>
          <w:szCs w:val="21"/>
        </w:rPr>
        <w:t xml:space="preserve"> &lt;YOUR PASSWORD&gt;</w:t>
      </w:r>
      <w:r w:rsidR="00DA4E2F">
        <w:rPr>
          <w:rFonts w:ascii="Arial" w:eastAsia="Times New Roman" w:hAnsi="Arial" w:cs="Arial"/>
          <w:color w:val="666666"/>
          <w:sz w:val="21"/>
          <w:szCs w:val="21"/>
        </w:rPr>
        <w:br/>
      </w:r>
    </w:p>
    <w:p w:rsidR="00824E00" w:rsidRDefault="00824E00" w:rsidP="00824E00">
      <w:pPr>
        <w:pStyle w:val="Heading3"/>
        <w:rPr>
          <w:rFonts w:eastAsia="Times New Roman"/>
        </w:rPr>
      </w:pPr>
      <w:bookmarkStart w:id="12" w:name="_Toc447641015"/>
      <w:r>
        <w:rPr>
          <w:rFonts w:eastAsia="Times New Roman"/>
        </w:rPr>
        <w:t>Restart</w:t>
      </w:r>
      <w:bookmarkEnd w:id="12"/>
    </w:p>
    <w:p w:rsidR="00824E00" w:rsidRDefault="00824E00" w:rsidP="004A2681">
      <w:pPr>
        <w:rPr>
          <w:rFonts w:ascii="Arial" w:eastAsia="Times New Roman" w:hAnsi="Arial" w:cs="Arial"/>
          <w:color w:val="666666"/>
          <w:sz w:val="21"/>
          <w:szCs w:val="21"/>
        </w:rPr>
      </w:pPr>
      <w:r>
        <w:rPr>
          <w:rFonts w:ascii="Arial" w:eastAsia="Times New Roman" w:hAnsi="Arial" w:cs="Arial"/>
          <w:color w:val="666666"/>
          <w:sz w:val="21"/>
          <w:szCs w:val="21"/>
        </w:rPr>
        <w:t>Once you have finished the above steps, you must save the configuration and restart Tableau Server. When you’re ready to do this, run the following commands in the command prompt:</w:t>
      </w:r>
    </w:p>
    <w:p w:rsidR="004A2681" w:rsidRPr="00420512" w:rsidRDefault="004A2681" w:rsidP="00824E00">
      <w:pPr>
        <w:ind w:firstLine="720"/>
        <w:rPr>
          <w:rFonts w:ascii="Arial" w:eastAsia="Times New Roman" w:hAnsi="Arial" w:cs="Arial"/>
          <w:color w:val="666666"/>
          <w:sz w:val="21"/>
          <w:szCs w:val="21"/>
        </w:rPr>
      </w:pPr>
      <w:proofErr w:type="spellStart"/>
      <w:proofErr w:type="gramStart"/>
      <w:r w:rsidRPr="00420512">
        <w:rPr>
          <w:rFonts w:ascii="Arial" w:eastAsia="Times New Roman" w:hAnsi="Arial" w:cs="Arial"/>
          <w:color w:val="666666"/>
          <w:sz w:val="21"/>
          <w:szCs w:val="21"/>
        </w:rPr>
        <w:t>tabadmin</w:t>
      </w:r>
      <w:proofErr w:type="spellEnd"/>
      <w:proofErr w:type="gramEnd"/>
      <w:r w:rsidRPr="00420512">
        <w:rPr>
          <w:rFonts w:ascii="Arial" w:eastAsia="Times New Roman" w:hAnsi="Arial" w:cs="Arial"/>
          <w:color w:val="666666"/>
          <w:sz w:val="21"/>
          <w:szCs w:val="21"/>
        </w:rPr>
        <w:t xml:space="preserve"> configure</w:t>
      </w:r>
    </w:p>
    <w:p w:rsidR="004A2681" w:rsidRPr="00420512" w:rsidRDefault="004A2681" w:rsidP="00824E00">
      <w:pPr>
        <w:ind w:firstLine="720"/>
        <w:rPr>
          <w:rFonts w:ascii="Arial" w:eastAsia="Times New Roman" w:hAnsi="Arial" w:cs="Arial"/>
          <w:color w:val="666666"/>
          <w:sz w:val="21"/>
          <w:szCs w:val="21"/>
        </w:rPr>
      </w:pPr>
      <w:proofErr w:type="spellStart"/>
      <w:proofErr w:type="gramStart"/>
      <w:r w:rsidRPr="00420512">
        <w:rPr>
          <w:rFonts w:ascii="Arial" w:eastAsia="Times New Roman" w:hAnsi="Arial" w:cs="Arial"/>
          <w:color w:val="666666"/>
          <w:sz w:val="21"/>
          <w:szCs w:val="21"/>
        </w:rPr>
        <w:t>tabadmin</w:t>
      </w:r>
      <w:proofErr w:type="spellEnd"/>
      <w:proofErr w:type="gramEnd"/>
      <w:r w:rsidRPr="00420512">
        <w:rPr>
          <w:rFonts w:ascii="Arial" w:eastAsia="Times New Roman" w:hAnsi="Arial" w:cs="Arial"/>
          <w:color w:val="666666"/>
          <w:sz w:val="21"/>
          <w:szCs w:val="21"/>
        </w:rPr>
        <w:t xml:space="preserve"> restart</w:t>
      </w:r>
      <w:r w:rsidR="00824E00">
        <w:rPr>
          <w:rFonts w:ascii="Arial" w:eastAsia="Times New Roman" w:hAnsi="Arial" w:cs="Arial"/>
          <w:color w:val="666666"/>
          <w:sz w:val="21"/>
          <w:szCs w:val="21"/>
        </w:rPr>
        <w:br/>
      </w:r>
    </w:p>
    <w:p w:rsidR="004A2681" w:rsidRDefault="00824E00" w:rsidP="00824E00">
      <w:pPr>
        <w:pStyle w:val="Heading3"/>
        <w:rPr>
          <w:rFonts w:eastAsia="Times New Roman"/>
        </w:rPr>
      </w:pPr>
      <w:bookmarkStart w:id="13" w:name="_Toc447641016"/>
      <w:r>
        <w:rPr>
          <w:rFonts w:eastAsia="Times New Roman"/>
        </w:rPr>
        <w:t>Custom Subscription Schedules</w:t>
      </w:r>
      <w:bookmarkEnd w:id="13"/>
    </w:p>
    <w:p w:rsidR="004A2681" w:rsidRDefault="00824E00"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A key component that allows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to work in the intuitive way that it does is that users who wish to schedule an alert are able to subscribe to them on </w:t>
      </w:r>
      <w:r>
        <w:rPr>
          <w:rFonts w:ascii="Arial" w:eastAsia="Times New Roman" w:hAnsi="Arial" w:cs="Arial"/>
          <w:i/>
          <w:color w:val="666666"/>
          <w:sz w:val="21"/>
          <w:szCs w:val="21"/>
        </w:rPr>
        <w:t xml:space="preserve">disabled </w:t>
      </w:r>
      <w:r>
        <w:rPr>
          <w:rFonts w:ascii="Arial" w:eastAsia="Times New Roman" w:hAnsi="Arial" w:cs="Arial"/>
          <w:color w:val="666666"/>
          <w:sz w:val="21"/>
          <w:szCs w:val="21"/>
        </w:rPr>
        <w:t xml:space="preserve">Subscriptions schedules. These are schedules that you must create in Tableau Server, </w:t>
      </w:r>
      <w:proofErr w:type="gramStart"/>
      <w:r>
        <w:rPr>
          <w:rFonts w:ascii="Arial" w:eastAsia="Times New Roman" w:hAnsi="Arial" w:cs="Arial"/>
          <w:color w:val="666666"/>
          <w:sz w:val="21"/>
          <w:szCs w:val="21"/>
        </w:rPr>
        <w:t>then</w:t>
      </w:r>
      <w:proofErr w:type="gramEnd"/>
      <w:r>
        <w:rPr>
          <w:rFonts w:ascii="Arial" w:eastAsia="Times New Roman" w:hAnsi="Arial" w:cs="Arial"/>
          <w:color w:val="666666"/>
          <w:sz w:val="21"/>
          <w:szCs w:val="21"/>
        </w:rPr>
        <w:t xml:space="preserve"> manually disable so that no subscriptions are ever delivered for them. Since the data for who subscribed to what views </w:t>
      </w:r>
      <w:r w:rsidRPr="00964600">
        <w:rPr>
          <w:rFonts w:ascii="Arial" w:eastAsia="Times New Roman" w:hAnsi="Arial" w:cs="Arial"/>
          <w:i/>
          <w:color w:val="666666"/>
          <w:sz w:val="21"/>
          <w:szCs w:val="21"/>
        </w:rPr>
        <w:t>on</w:t>
      </w:r>
      <w:r>
        <w:rPr>
          <w:rFonts w:ascii="Arial" w:eastAsia="Times New Roman" w:hAnsi="Arial" w:cs="Arial"/>
          <w:color w:val="666666"/>
          <w:sz w:val="21"/>
          <w:szCs w:val="21"/>
        </w:rPr>
        <w:t xml:space="preserve"> these specific </w:t>
      </w:r>
      <w:r>
        <w:rPr>
          <w:rFonts w:ascii="Arial" w:eastAsia="Times New Roman" w:hAnsi="Arial" w:cs="Arial"/>
          <w:color w:val="666666"/>
          <w:sz w:val="21"/>
          <w:szCs w:val="21"/>
        </w:rPr>
        <w:lastRenderedPageBreak/>
        <w:t xml:space="preserve">schedules exists in the PostgreSQL repository,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can use this information to tell itself when it is appropriate to test those views for </w:t>
      </w:r>
      <w:r w:rsidR="00964600">
        <w:rPr>
          <w:rFonts w:ascii="Arial" w:eastAsia="Times New Roman" w:hAnsi="Arial" w:cs="Arial"/>
          <w:color w:val="666666"/>
          <w:sz w:val="21"/>
          <w:szCs w:val="21"/>
        </w:rPr>
        <w:t>an</w:t>
      </w:r>
      <w:r>
        <w:rPr>
          <w:rFonts w:ascii="Arial" w:eastAsia="Times New Roman" w:hAnsi="Arial" w:cs="Arial"/>
          <w:color w:val="666666"/>
          <w:sz w:val="21"/>
          <w:szCs w:val="21"/>
        </w:rPr>
        <w:t xml:space="preserve"> alert condition.</w:t>
      </w:r>
    </w:p>
    <w:p w:rsidR="00412872" w:rsidRDefault="00544DF1"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You can create as many schedules as you like, on whatever intervals you like. The important bit behind the schedules is the </w:t>
      </w:r>
      <w:r>
        <w:rPr>
          <w:rFonts w:ascii="Arial" w:eastAsia="Times New Roman" w:hAnsi="Arial" w:cs="Arial"/>
          <w:b/>
          <w:color w:val="666666"/>
          <w:sz w:val="21"/>
          <w:szCs w:val="21"/>
        </w:rPr>
        <w:t>naming convention</w:t>
      </w:r>
      <w:r>
        <w:rPr>
          <w:rFonts w:ascii="Arial" w:eastAsia="Times New Roman" w:hAnsi="Arial" w:cs="Arial"/>
          <w:color w:val="666666"/>
          <w:sz w:val="21"/>
          <w:szCs w:val="21"/>
        </w:rPr>
        <w:t xml:space="preserve"> that you use, because this is how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knows which schedules to consider “alert” schedules that it needs to pay attention to. I recommend </w:t>
      </w:r>
      <w:r w:rsidR="00412872">
        <w:rPr>
          <w:rFonts w:ascii="Arial" w:eastAsia="Times New Roman" w:hAnsi="Arial" w:cs="Arial"/>
          <w:color w:val="666666"/>
          <w:sz w:val="21"/>
          <w:szCs w:val="21"/>
        </w:rPr>
        <w:t>naming them like this:</w:t>
      </w:r>
    </w:p>
    <w:p w:rsidR="00412872" w:rsidRPr="00A65452" w:rsidRDefault="00412872" w:rsidP="004A2681">
      <w:pPr>
        <w:rPr>
          <w:rFonts w:ascii="Arial" w:eastAsia="Times New Roman" w:hAnsi="Arial" w:cs="Arial"/>
          <w:color w:val="538135" w:themeColor="accent6" w:themeShade="BF"/>
          <w:sz w:val="28"/>
          <w:szCs w:val="21"/>
        </w:rPr>
      </w:pPr>
      <w:proofErr w:type="spellStart"/>
      <w:r w:rsidRPr="00A65452">
        <w:rPr>
          <w:rFonts w:ascii="Arial" w:hAnsi="Arial" w:cs="Arial"/>
          <w:color w:val="538135" w:themeColor="accent6" w:themeShade="BF"/>
          <w:sz w:val="28"/>
          <w:szCs w:val="21"/>
        </w:rPr>
        <w:t>А</w:t>
      </w:r>
      <w:r w:rsidRPr="00A65452">
        <w:rPr>
          <w:rFonts w:ascii="Arial" w:eastAsia="Times New Roman" w:hAnsi="Arial" w:cs="Arial"/>
          <w:color w:val="538135" w:themeColor="accent6" w:themeShade="BF"/>
          <w:sz w:val="28"/>
          <w:szCs w:val="21"/>
        </w:rPr>
        <w:t>lerts</w:t>
      </w:r>
      <w:proofErr w:type="spellEnd"/>
      <w:r w:rsidRPr="00A65452">
        <w:rPr>
          <w:rFonts w:ascii="Arial" w:eastAsia="Times New Roman" w:hAnsi="Arial" w:cs="Arial"/>
          <w:color w:val="538135" w:themeColor="accent6" w:themeShade="BF"/>
          <w:sz w:val="28"/>
          <w:szCs w:val="21"/>
        </w:rPr>
        <w:t xml:space="preserve"> – [frequency]</w:t>
      </w:r>
    </w:p>
    <w:p w:rsidR="00412872" w:rsidRDefault="00412872" w:rsidP="004A2681">
      <w:pPr>
        <w:rPr>
          <w:rFonts w:ascii="Arial" w:eastAsia="Times New Roman" w:hAnsi="Arial" w:cs="Arial"/>
          <w:color w:val="666666"/>
          <w:sz w:val="21"/>
          <w:szCs w:val="21"/>
        </w:rPr>
      </w:pPr>
      <w:r w:rsidRPr="00412872">
        <w:rPr>
          <w:rFonts w:ascii="Arial" w:eastAsia="Times New Roman" w:hAnsi="Arial" w:cs="Arial"/>
          <w:b/>
          <w:color w:val="666666"/>
          <w:sz w:val="21"/>
          <w:szCs w:val="21"/>
        </w:rPr>
        <w:t>Copy and paste that</w:t>
      </w:r>
      <w:r>
        <w:rPr>
          <w:rFonts w:ascii="Arial" w:eastAsia="Times New Roman" w:hAnsi="Arial" w:cs="Arial"/>
          <w:color w:val="666666"/>
          <w:sz w:val="21"/>
          <w:szCs w:val="21"/>
        </w:rPr>
        <w:t xml:space="preserve"> when you create your schedules—the first letter is actually the Cyrillic letter A, which will cause your Alerts schedules to be sorted at the bottom of the list when someone goes to subscribe. T</w:t>
      </w:r>
      <w:r w:rsidR="00544DF1">
        <w:rPr>
          <w:rFonts w:ascii="Arial" w:eastAsia="Times New Roman" w:hAnsi="Arial" w:cs="Arial"/>
          <w:color w:val="666666"/>
          <w:sz w:val="21"/>
          <w:szCs w:val="21"/>
        </w:rPr>
        <w:t xml:space="preserve">his can help users avoid subscribing to them by mistake when they only mean to set up </w:t>
      </w:r>
      <w:r>
        <w:rPr>
          <w:rFonts w:ascii="Arial" w:eastAsia="Times New Roman" w:hAnsi="Arial" w:cs="Arial"/>
          <w:color w:val="666666"/>
          <w:sz w:val="21"/>
          <w:szCs w:val="21"/>
        </w:rPr>
        <w:t>a standard subscription:</w:t>
      </w:r>
    </w:p>
    <w:p w:rsidR="00412872" w:rsidRDefault="00412872" w:rsidP="004A2681">
      <w:pPr>
        <w:rPr>
          <w:rFonts w:ascii="Arial" w:eastAsia="Times New Roman" w:hAnsi="Arial" w:cs="Arial"/>
          <w:color w:val="666666"/>
          <w:sz w:val="21"/>
          <w:szCs w:val="21"/>
        </w:rPr>
      </w:pPr>
      <w:r>
        <w:rPr>
          <w:noProof/>
        </w:rPr>
        <w:drawing>
          <wp:inline distT="0" distB="0" distL="0" distR="0" wp14:anchorId="69D18ECD" wp14:editId="329D8CB4">
            <wp:extent cx="3305175" cy="37480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5339" cy="3850297"/>
                    </a:xfrm>
                    <a:prstGeom prst="rect">
                      <a:avLst/>
                    </a:prstGeom>
                  </pic:spPr>
                </pic:pic>
              </a:graphicData>
            </a:graphic>
          </wp:inline>
        </w:drawing>
      </w:r>
      <w:r w:rsidR="00A65452">
        <w:rPr>
          <w:rFonts w:ascii="Arial" w:eastAsia="Times New Roman" w:hAnsi="Arial" w:cs="Arial"/>
          <w:color w:val="666666"/>
          <w:sz w:val="21"/>
          <w:szCs w:val="21"/>
        </w:rPr>
        <w:br/>
      </w:r>
    </w:p>
    <w:p w:rsidR="00AC298A" w:rsidRDefault="00AC298A" w:rsidP="004A2681">
      <w:pPr>
        <w:rPr>
          <w:rFonts w:ascii="Arial" w:eastAsia="Times New Roman" w:hAnsi="Arial" w:cs="Arial"/>
          <w:color w:val="666666"/>
          <w:sz w:val="21"/>
          <w:szCs w:val="21"/>
        </w:rPr>
      </w:pPr>
      <w:r w:rsidRPr="00420512">
        <w:rPr>
          <w:rFonts w:ascii="Arial" w:eastAsia="Times New Roman" w:hAnsi="Arial" w:cs="Arial"/>
          <w:color w:val="666666"/>
          <w:sz w:val="21"/>
          <w:szCs w:val="21"/>
        </w:rPr>
        <w:t xml:space="preserve">Note that you must have at least one </w:t>
      </w:r>
      <w:r w:rsidRPr="00AC298A">
        <w:rPr>
          <w:rFonts w:ascii="Arial" w:eastAsia="Times New Roman" w:hAnsi="Arial" w:cs="Arial"/>
          <w:b/>
          <w:color w:val="666666"/>
          <w:sz w:val="21"/>
          <w:szCs w:val="21"/>
        </w:rPr>
        <w:t>enabled</w:t>
      </w:r>
      <w:r w:rsidRPr="00420512">
        <w:rPr>
          <w:rFonts w:ascii="Arial" w:eastAsia="Times New Roman" w:hAnsi="Arial" w:cs="Arial"/>
          <w:color w:val="666666"/>
          <w:sz w:val="21"/>
          <w:szCs w:val="21"/>
        </w:rPr>
        <w:t xml:space="preserve"> Subscriptions schedule for anyone to subscribe to a </w:t>
      </w:r>
      <w:proofErr w:type="spellStart"/>
      <w:r w:rsidRPr="00420512">
        <w:rPr>
          <w:rFonts w:ascii="Arial" w:eastAsia="Times New Roman" w:hAnsi="Arial" w:cs="Arial"/>
          <w:color w:val="666666"/>
          <w:sz w:val="21"/>
          <w:szCs w:val="21"/>
        </w:rPr>
        <w:t>viz</w:t>
      </w:r>
      <w:proofErr w:type="spellEnd"/>
      <w:r>
        <w:rPr>
          <w:rFonts w:ascii="Arial" w:eastAsia="Times New Roman" w:hAnsi="Arial" w:cs="Arial"/>
          <w:color w:val="666666"/>
          <w:sz w:val="21"/>
          <w:szCs w:val="21"/>
        </w:rPr>
        <w:t xml:space="preserve"> on Tableau Server, so if you have just enabled Subscriptions for the first time, you’ll also need to create a single </w:t>
      </w:r>
      <w:r w:rsidR="00272CCD">
        <w:rPr>
          <w:rFonts w:ascii="Arial" w:eastAsia="Times New Roman" w:hAnsi="Arial" w:cs="Arial"/>
          <w:color w:val="666666"/>
          <w:sz w:val="21"/>
          <w:szCs w:val="21"/>
        </w:rPr>
        <w:t xml:space="preserve">non-Alert </w:t>
      </w:r>
      <w:r>
        <w:rPr>
          <w:rFonts w:ascii="Arial" w:eastAsia="Times New Roman" w:hAnsi="Arial" w:cs="Arial"/>
          <w:color w:val="666666"/>
          <w:sz w:val="21"/>
          <w:szCs w:val="21"/>
        </w:rPr>
        <w:t>schedule that isn’t disabled.</w:t>
      </w:r>
    </w:p>
    <w:p w:rsidR="00824E00" w:rsidRDefault="00544DF1" w:rsidP="004A2681">
      <w:pPr>
        <w:rPr>
          <w:rFonts w:ascii="Arial" w:eastAsia="Times New Roman" w:hAnsi="Arial" w:cs="Arial"/>
          <w:color w:val="666666"/>
          <w:sz w:val="21"/>
          <w:szCs w:val="21"/>
        </w:rPr>
      </w:pPr>
      <w:r>
        <w:rPr>
          <w:rFonts w:ascii="Arial" w:eastAsia="Times New Roman" w:hAnsi="Arial" w:cs="Arial"/>
          <w:color w:val="666666"/>
          <w:sz w:val="21"/>
          <w:szCs w:val="21"/>
        </w:rPr>
        <w:t>Create your new schedules like so:</w:t>
      </w:r>
    </w:p>
    <w:p w:rsidR="00544DF1" w:rsidRDefault="002D55B3" w:rsidP="001D4AB3">
      <w:pPr>
        <w:jc w:val="center"/>
        <w:rPr>
          <w:rFonts w:ascii="Arial" w:eastAsia="Times New Roman" w:hAnsi="Arial" w:cs="Arial"/>
          <w:color w:val="666666"/>
          <w:sz w:val="21"/>
          <w:szCs w:val="21"/>
        </w:rPr>
      </w:pPr>
      <w:r>
        <w:rPr>
          <w:noProof/>
        </w:rPr>
        <w:lastRenderedPageBreak/>
        <w:softHyphen/>
      </w:r>
      <w:r>
        <w:rPr>
          <w:noProof/>
        </w:rPr>
        <w:softHyphen/>
      </w:r>
      <w:r>
        <w:rPr>
          <w:noProof/>
        </w:rPr>
        <w:softHyphen/>
      </w:r>
      <w:r>
        <w:rPr>
          <w:noProof/>
        </w:rPr>
        <w:softHyphen/>
      </w:r>
      <w:r>
        <w:rPr>
          <w:noProof/>
        </w:rPr>
        <w:softHyphen/>
      </w:r>
      <w:r>
        <w:rPr>
          <w:noProof/>
        </w:rPr>
        <w:softHyphen/>
      </w:r>
      <w:r w:rsidR="00544DF1">
        <w:rPr>
          <w:noProof/>
        </w:rPr>
        <w:drawing>
          <wp:inline distT="0" distB="0" distL="0" distR="0" wp14:anchorId="07AF1270" wp14:editId="7EF72009">
            <wp:extent cx="3340205" cy="143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6270" cy="1471028"/>
                    </a:xfrm>
                    <a:prstGeom prst="rect">
                      <a:avLst/>
                    </a:prstGeom>
                  </pic:spPr>
                </pic:pic>
              </a:graphicData>
            </a:graphic>
          </wp:inline>
        </w:drawing>
      </w:r>
    </w:p>
    <w:p w:rsidR="00544DF1" w:rsidRDefault="002D55B3" w:rsidP="001D4AB3">
      <w:pPr>
        <w:jc w:val="center"/>
        <w:rPr>
          <w:rFonts w:ascii="Arial" w:eastAsia="Times New Roman" w:hAnsi="Arial" w:cs="Arial"/>
          <w:color w:val="666666"/>
          <w:sz w:val="21"/>
          <w:szCs w:val="21"/>
        </w:rPr>
      </w:pPr>
      <w:r>
        <w:rPr>
          <w:noProof/>
        </w:rPr>
        <w:drawing>
          <wp:inline distT="0" distB="0" distL="0" distR="0" wp14:anchorId="231C8E12" wp14:editId="6112CC8B">
            <wp:extent cx="4810554" cy="38957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1702" cy="3912851"/>
                    </a:xfrm>
                    <a:prstGeom prst="rect">
                      <a:avLst/>
                    </a:prstGeom>
                  </pic:spPr>
                </pic:pic>
              </a:graphicData>
            </a:graphic>
          </wp:inline>
        </w:drawing>
      </w:r>
    </w:p>
    <w:p w:rsidR="001D4AB3" w:rsidRPr="00824E00" w:rsidRDefault="002D55B3" w:rsidP="001D4AB3">
      <w:pPr>
        <w:jc w:val="center"/>
        <w:rPr>
          <w:rFonts w:ascii="Arial" w:eastAsia="Times New Roman" w:hAnsi="Arial" w:cs="Arial"/>
          <w:color w:val="666666"/>
          <w:sz w:val="21"/>
          <w:szCs w:val="21"/>
        </w:rPr>
      </w:pPr>
      <w:r>
        <w:rPr>
          <w:noProof/>
        </w:rPr>
        <w:drawing>
          <wp:inline distT="0" distB="0" distL="0" distR="0" wp14:anchorId="4B5D4852" wp14:editId="266708E7">
            <wp:extent cx="4806475" cy="2638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7522" cy="2649978"/>
                    </a:xfrm>
                    <a:prstGeom prst="rect">
                      <a:avLst/>
                    </a:prstGeom>
                  </pic:spPr>
                </pic:pic>
              </a:graphicData>
            </a:graphic>
          </wp:inline>
        </w:drawing>
      </w:r>
    </w:p>
    <w:p w:rsidR="00AC298A" w:rsidRDefault="00AC298A" w:rsidP="004A2681">
      <w:pPr>
        <w:rPr>
          <w:rFonts w:ascii="Arial" w:eastAsia="Times New Roman" w:hAnsi="Arial" w:cs="Arial"/>
          <w:color w:val="666666"/>
          <w:sz w:val="21"/>
          <w:szCs w:val="21"/>
        </w:rPr>
      </w:pPr>
    </w:p>
    <w:p w:rsidR="00DB77D2" w:rsidRPr="00574C01" w:rsidRDefault="00DB77D2" w:rsidP="00DB77D2">
      <w:pPr>
        <w:pStyle w:val="Heading2"/>
      </w:pPr>
      <w:bookmarkStart w:id="14" w:name="_Toc447641017"/>
      <w:r>
        <w:rPr>
          <w:rFonts w:eastAsia="Times New Roman"/>
        </w:rPr>
        <w:t>Install Python &amp; Required Modules</w:t>
      </w:r>
      <w:bookmarkEnd w:id="14"/>
      <w:r w:rsidR="00574C01">
        <w:rPr>
          <w:rFonts w:eastAsia="Times New Roman"/>
        </w:rPr>
        <w:br/>
      </w:r>
    </w:p>
    <w:p w:rsidR="00936387" w:rsidRPr="00936387" w:rsidRDefault="00DB77D2" w:rsidP="00936387">
      <w:pPr>
        <w:pStyle w:val="ListParagraph"/>
        <w:numPr>
          <w:ilvl w:val="0"/>
          <w:numId w:val="7"/>
        </w:numPr>
        <w:rPr>
          <w:rFonts w:ascii="Arial" w:eastAsia="Times New Roman" w:hAnsi="Arial" w:cs="Arial"/>
          <w:color w:val="666666"/>
          <w:sz w:val="21"/>
          <w:szCs w:val="21"/>
        </w:rPr>
      </w:pPr>
      <w:r w:rsidRPr="00574C01">
        <w:rPr>
          <w:rFonts w:ascii="Arial" w:eastAsia="Times New Roman" w:hAnsi="Arial" w:cs="Arial"/>
          <w:color w:val="666666"/>
          <w:sz w:val="21"/>
          <w:szCs w:val="21"/>
        </w:rPr>
        <w:t xml:space="preserve">On </w:t>
      </w:r>
      <w:r w:rsidR="007C5C88">
        <w:rPr>
          <w:rFonts w:ascii="Arial" w:eastAsia="Times New Roman" w:hAnsi="Arial" w:cs="Arial"/>
          <w:color w:val="666666"/>
          <w:sz w:val="21"/>
          <w:szCs w:val="21"/>
        </w:rPr>
        <w:t>the</w:t>
      </w:r>
      <w:r w:rsidRPr="00574C01">
        <w:rPr>
          <w:rFonts w:ascii="Arial" w:eastAsia="Times New Roman" w:hAnsi="Arial" w:cs="Arial"/>
          <w:color w:val="666666"/>
          <w:sz w:val="21"/>
          <w:szCs w:val="21"/>
        </w:rPr>
        <w:t xml:space="preserve"> Windows host</w:t>
      </w:r>
      <w:r w:rsidR="007C5C88">
        <w:rPr>
          <w:rFonts w:ascii="Arial" w:eastAsia="Times New Roman" w:hAnsi="Arial" w:cs="Arial"/>
          <w:color w:val="666666"/>
          <w:sz w:val="21"/>
          <w:szCs w:val="21"/>
        </w:rPr>
        <w:t xml:space="preserve"> you want to run </w:t>
      </w:r>
      <w:proofErr w:type="spellStart"/>
      <w:r w:rsidR="007C5C88">
        <w:rPr>
          <w:rFonts w:ascii="Arial" w:eastAsia="Times New Roman" w:hAnsi="Arial" w:cs="Arial"/>
          <w:color w:val="666666"/>
          <w:sz w:val="21"/>
          <w:szCs w:val="21"/>
        </w:rPr>
        <w:t>VizAlerts</w:t>
      </w:r>
      <w:proofErr w:type="spellEnd"/>
      <w:r w:rsidR="007C5C88">
        <w:rPr>
          <w:rFonts w:ascii="Arial" w:eastAsia="Times New Roman" w:hAnsi="Arial" w:cs="Arial"/>
          <w:color w:val="666666"/>
          <w:sz w:val="21"/>
          <w:szCs w:val="21"/>
        </w:rPr>
        <w:t xml:space="preserve"> from</w:t>
      </w:r>
      <w:r w:rsidRPr="00574C01">
        <w:rPr>
          <w:rFonts w:ascii="Arial" w:eastAsia="Times New Roman" w:hAnsi="Arial" w:cs="Arial"/>
          <w:color w:val="666666"/>
          <w:sz w:val="21"/>
          <w:szCs w:val="21"/>
        </w:rPr>
        <w:t>, download and install</w:t>
      </w:r>
      <w:r w:rsidR="00574C01" w:rsidRPr="00574C01">
        <w:rPr>
          <w:rFonts w:ascii="Arial" w:eastAsia="Times New Roman" w:hAnsi="Arial" w:cs="Arial"/>
          <w:color w:val="666666"/>
          <w:sz w:val="21"/>
          <w:szCs w:val="21"/>
        </w:rPr>
        <w:t xml:space="preserve"> Python 2.7. This can be done in multiple ways, but we suggest this MSI installer: </w:t>
      </w:r>
      <w:hyperlink r:id="rId18" w:history="1">
        <w:r w:rsidR="002F35E7" w:rsidRPr="00363DD3">
          <w:rPr>
            <w:rStyle w:val="Hyperlink"/>
          </w:rPr>
          <w:t>https://www.python.org/ftp/python/2.7.9/python-2.7.9.msi</w:t>
        </w:r>
      </w:hyperlink>
    </w:p>
    <w:p w:rsidR="00DB77D2" w:rsidRDefault="00CA36D0" w:rsidP="00CA36D0">
      <w:pPr>
        <w:pStyle w:val="ListParagraph"/>
        <w:tabs>
          <w:tab w:val="left" w:pos="6589"/>
        </w:tabs>
        <w:rPr>
          <w:rFonts w:ascii="Arial" w:eastAsia="Times New Roman" w:hAnsi="Arial" w:cs="Arial"/>
          <w:color w:val="666666"/>
          <w:sz w:val="21"/>
          <w:szCs w:val="21"/>
        </w:rPr>
      </w:pPr>
      <w:r>
        <w:rPr>
          <w:rFonts w:ascii="Arial" w:eastAsia="Times New Roman" w:hAnsi="Arial" w:cs="Arial"/>
          <w:color w:val="666666"/>
          <w:sz w:val="21"/>
          <w:szCs w:val="21"/>
        </w:rPr>
        <w:tab/>
      </w:r>
    </w:p>
    <w:p w:rsidR="00574C01" w:rsidRDefault="00DB77D2" w:rsidP="00DB77D2">
      <w:pPr>
        <w:pStyle w:val="ListParagraph"/>
        <w:numPr>
          <w:ilvl w:val="0"/>
          <w:numId w:val="7"/>
        </w:numPr>
        <w:rPr>
          <w:rFonts w:ascii="Arial" w:eastAsia="Times New Roman" w:hAnsi="Arial" w:cs="Arial"/>
          <w:color w:val="666666"/>
          <w:sz w:val="21"/>
          <w:szCs w:val="21"/>
        </w:rPr>
      </w:pPr>
      <w:r w:rsidRPr="00574C01">
        <w:rPr>
          <w:rFonts w:ascii="Arial" w:eastAsia="Times New Roman" w:hAnsi="Arial" w:cs="Arial"/>
          <w:color w:val="666666"/>
          <w:sz w:val="21"/>
          <w:szCs w:val="21"/>
        </w:rPr>
        <w:t>Add ";C:\Python27\;C:\Python27\Scripts\" to your P</w:t>
      </w:r>
      <w:r w:rsidR="00862ACA">
        <w:rPr>
          <w:rFonts w:ascii="Arial" w:eastAsia="Times New Roman" w:hAnsi="Arial" w:cs="Arial"/>
          <w:color w:val="666666"/>
          <w:sz w:val="21"/>
          <w:szCs w:val="21"/>
        </w:rPr>
        <w:t>ath</w:t>
      </w:r>
      <w:r w:rsidRPr="00574C01">
        <w:rPr>
          <w:rFonts w:ascii="Arial" w:eastAsia="Times New Roman" w:hAnsi="Arial" w:cs="Arial"/>
          <w:color w:val="666666"/>
          <w:sz w:val="21"/>
          <w:szCs w:val="21"/>
        </w:rPr>
        <w:t xml:space="preserve"> environment variable</w:t>
      </w:r>
      <w:r w:rsidR="00D7636A">
        <w:rPr>
          <w:rFonts w:ascii="Arial" w:eastAsia="Times New Roman" w:hAnsi="Arial" w:cs="Arial"/>
          <w:color w:val="666666"/>
          <w:sz w:val="21"/>
          <w:szCs w:val="21"/>
        </w:rPr>
        <w:t xml:space="preserve"> (assuming you chose the installation defaults when installing Python)</w:t>
      </w:r>
      <w:r w:rsidR="00574C01">
        <w:rPr>
          <w:rFonts w:ascii="Arial" w:eastAsia="Times New Roman" w:hAnsi="Arial" w:cs="Arial"/>
          <w:color w:val="666666"/>
          <w:sz w:val="21"/>
          <w:szCs w:val="21"/>
        </w:rPr>
        <w:br/>
      </w:r>
    </w:p>
    <w:p w:rsidR="00DB77D2" w:rsidRDefault="002F35E7" w:rsidP="00DB77D2">
      <w:pPr>
        <w:pStyle w:val="ListParagraph"/>
        <w:numPr>
          <w:ilvl w:val="0"/>
          <w:numId w:val="7"/>
        </w:numPr>
        <w:rPr>
          <w:rFonts w:ascii="Arial" w:eastAsia="Times New Roman" w:hAnsi="Arial" w:cs="Arial"/>
          <w:color w:val="666666"/>
          <w:sz w:val="21"/>
          <w:szCs w:val="21"/>
        </w:rPr>
      </w:pPr>
      <w:r>
        <w:rPr>
          <w:rFonts w:ascii="Arial" w:eastAsia="Times New Roman" w:hAnsi="Arial" w:cs="Arial"/>
          <w:color w:val="666666"/>
          <w:sz w:val="21"/>
          <w:szCs w:val="21"/>
        </w:rPr>
        <w:t xml:space="preserve">Install the </w:t>
      </w:r>
      <w:r w:rsidR="00574C01">
        <w:rPr>
          <w:rFonts w:ascii="Arial" w:eastAsia="Times New Roman" w:hAnsi="Arial" w:cs="Arial"/>
          <w:color w:val="666666"/>
          <w:sz w:val="21"/>
          <w:szCs w:val="21"/>
        </w:rPr>
        <w:t xml:space="preserve">following </w:t>
      </w:r>
      <w:r>
        <w:rPr>
          <w:rFonts w:ascii="Arial" w:eastAsia="Times New Roman" w:hAnsi="Arial" w:cs="Arial"/>
          <w:color w:val="666666"/>
          <w:sz w:val="21"/>
          <w:szCs w:val="21"/>
        </w:rPr>
        <w:t>Python modules</w:t>
      </w:r>
      <w:r w:rsidR="00DB77D2" w:rsidRPr="00574C01">
        <w:rPr>
          <w:rFonts w:ascii="Arial" w:eastAsia="Times New Roman" w:hAnsi="Arial" w:cs="Arial"/>
          <w:color w:val="666666"/>
          <w:sz w:val="21"/>
          <w:szCs w:val="21"/>
        </w:rPr>
        <w:t>:</w:t>
      </w:r>
    </w:p>
    <w:p w:rsidR="002F35E7" w:rsidRDefault="0021183E" w:rsidP="00D977F7">
      <w:pPr>
        <w:pStyle w:val="ListParagraph"/>
        <w:numPr>
          <w:ilvl w:val="1"/>
          <w:numId w:val="7"/>
        </w:numPr>
        <w:rPr>
          <w:rFonts w:ascii="Arial" w:eastAsia="Times New Roman" w:hAnsi="Arial" w:cs="Arial"/>
          <w:color w:val="666666"/>
          <w:sz w:val="21"/>
          <w:szCs w:val="21"/>
        </w:rPr>
      </w:pPr>
      <w:hyperlink r:id="rId19" w:history="1">
        <w:r w:rsidR="002F35E7" w:rsidRPr="00EF7745">
          <w:rPr>
            <w:rStyle w:val="Hyperlink"/>
            <w:rFonts w:ascii="Arial" w:eastAsia="Times New Roman" w:hAnsi="Arial" w:cs="Arial"/>
            <w:sz w:val="21"/>
            <w:szCs w:val="21"/>
          </w:rPr>
          <w:t>PyYAML</w:t>
        </w:r>
      </w:hyperlink>
      <w:r w:rsidR="002F35E7" w:rsidRPr="002F35E7">
        <w:rPr>
          <w:rFonts w:ascii="Arial" w:eastAsia="Times New Roman" w:hAnsi="Arial" w:cs="Arial"/>
          <w:color w:val="666666"/>
          <w:sz w:val="21"/>
          <w:szCs w:val="21"/>
        </w:rPr>
        <w:t xml:space="preserve"> (recommended: </w:t>
      </w:r>
      <w:hyperlink r:id="rId20" w:history="1">
        <w:r w:rsidR="00EF7745" w:rsidRPr="00363DD3">
          <w:rPr>
            <w:rStyle w:val="Hyperlink"/>
            <w:rFonts w:ascii="Arial" w:eastAsia="Times New Roman" w:hAnsi="Arial" w:cs="Arial"/>
            <w:sz w:val="21"/>
            <w:szCs w:val="21"/>
          </w:rPr>
          <w:t>http://pyyaml.org/download/pyyaml/PyYAML-3.11.win32-py2.7.exe</w:t>
        </w:r>
      </w:hyperlink>
      <w:r w:rsidR="00EF7745">
        <w:rPr>
          <w:rFonts w:ascii="Arial" w:eastAsia="Times New Roman" w:hAnsi="Arial" w:cs="Arial"/>
          <w:color w:val="666666"/>
          <w:sz w:val="21"/>
          <w:szCs w:val="21"/>
        </w:rPr>
        <w:t xml:space="preserve"> </w:t>
      </w:r>
      <w:r w:rsidR="002F35E7">
        <w:rPr>
          <w:rFonts w:ascii="Arial" w:eastAsia="Times New Roman" w:hAnsi="Arial" w:cs="Arial"/>
          <w:color w:val="666666"/>
          <w:sz w:val="21"/>
          <w:szCs w:val="21"/>
        </w:rPr>
        <w:t>)</w:t>
      </w:r>
      <w:r w:rsidR="00583ECF">
        <w:rPr>
          <w:rFonts w:ascii="Arial" w:eastAsia="Times New Roman" w:hAnsi="Arial" w:cs="Arial"/>
          <w:color w:val="666666"/>
          <w:sz w:val="21"/>
          <w:szCs w:val="21"/>
        </w:rPr>
        <w:br/>
      </w:r>
    </w:p>
    <w:p w:rsidR="00D977F7" w:rsidRDefault="0021183E" w:rsidP="00D977F7">
      <w:pPr>
        <w:pStyle w:val="ListParagraph"/>
        <w:numPr>
          <w:ilvl w:val="1"/>
          <w:numId w:val="7"/>
        </w:numPr>
        <w:rPr>
          <w:rFonts w:ascii="Arial" w:eastAsia="Times New Roman" w:hAnsi="Arial" w:cs="Arial"/>
          <w:color w:val="666666"/>
          <w:sz w:val="21"/>
          <w:szCs w:val="21"/>
        </w:rPr>
      </w:pPr>
      <w:hyperlink r:id="rId21" w:history="1">
        <w:r w:rsidR="002F35E7" w:rsidRPr="002F35E7">
          <w:rPr>
            <w:rStyle w:val="Hyperlink"/>
            <w:rFonts w:ascii="Arial" w:eastAsia="Times New Roman" w:hAnsi="Arial" w:cs="Arial"/>
            <w:sz w:val="21"/>
            <w:szCs w:val="21"/>
          </w:rPr>
          <w:t>psycopg2</w:t>
        </w:r>
      </w:hyperlink>
      <w:r w:rsidR="002F35E7">
        <w:rPr>
          <w:rFonts w:ascii="Arial" w:eastAsia="Times New Roman" w:hAnsi="Arial" w:cs="Arial"/>
          <w:color w:val="666666"/>
          <w:sz w:val="21"/>
          <w:szCs w:val="21"/>
        </w:rPr>
        <w:t xml:space="preserve"> (recommended</w:t>
      </w:r>
      <w:r w:rsidR="003610C7">
        <w:rPr>
          <w:rFonts w:ascii="Arial" w:eastAsia="Times New Roman" w:hAnsi="Arial" w:cs="Arial"/>
          <w:color w:val="666666"/>
          <w:sz w:val="21"/>
          <w:szCs w:val="21"/>
        </w:rPr>
        <w:t xml:space="preserve"> Windows port</w:t>
      </w:r>
      <w:r w:rsidR="002F35E7">
        <w:rPr>
          <w:rFonts w:ascii="Arial" w:eastAsia="Times New Roman" w:hAnsi="Arial" w:cs="Arial"/>
          <w:color w:val="666666"/>
          <w:sz w:val="21"/>
          <w:szCs w:val="21"/>
        </w:rPr>
        <w:t xml:space="preserve">: </w:t>
      </w:r>
      <w:hyperlink r:id="rId22" w:history="1">
        <w:r w:rsidR="00EF7745" w:rsidRPr="00363DD3">
          <w:rPr>
            <w:rStyle w:val="Hyperlink"/>
            <w:rFonts w:ascii="Arial" w:eastAsia="Times New Roman" w:hAnsi="Arial" w:cs="Arial"/>
            <w:sz w:val="21"/>
            <w:szCs w:val="21"/>
          </w:rPr>
          <w:t>http://www.stickpeople.com/projects/python/win-psycopg/2.6.0/psycopg2-2.6.0.win32-py2.7-pg9.4.1-release.exe</w:t>
        </w:r>
      </w:hyperlink>
      <w:r w:rsidR="00EF7745">
        <w:rPr>
          <w:rFonts w:ascii="Arial" w:eastAsia="Times New Roman" w:hAnsi="Arial" w:cs="Arial"/>
          <w:color w:val="666666"/>
          <w:sz w:val="21"/>
          <w:szCs w:val="21"/>
        </w:rPr>
        <w:t xml:space="preserve"> </w:t>
      </w:r>
      <w:r w:rsidR="002F35E7">
        <w:rPr>
          <w:rFonts w:ascii="Arial" w:eastAsia="Times New Roman" w:hAnsi="Arial" w:cs="Arial"/>
          <w:color w:val="666666"/>
          <w:sz w:val="21"/>
          <w:szCs w:val="21"/>
        </w:rPr>
        <w:t>)</w:t>
      </w:r>
      <w:r w:rsidR="00D977F7" w:rsidRPr="00D977F7">
        <w:rPr>
          <w:rFonts w:ascii="Arial" w:eastAsia="Times New Roman" w:hAnsi="Arial" w:cs="Arial"/>
          <w:color w:val="666666"/>
          <w:sz w:val="21"/>
          <w:szCs w:val="21"/>
        </w:rPr>
        <w:t xml:space="preserve"> </w:t>
      </w:r>
      <w:r w:rsidR="00583ECF">
        <w:rPr>
          <w:rFonts w:ascii="Arial" w:eastAsia="Times New Roman" w:hAnsi="Arial" w:cs="Arial"/>
          <w:color w:val="666666"/>
          <w:sz w:val="21"/>
          <w:szCs w:val="21"/>
        </w:rPr>
        <w:br/>
      </w:r>
    </w:p>
    <w:p w:rsidR="00583ECF" w:rsidRDefault="00D977F7" w:rsidP="00CA36D0">
      <w:pPr>
        <w:pStyle w:val="ListParagraph"/>
        <w:numPr>
          <w:ilvl w:val="1"/>
          <w:numId w:val="7"/>
        </w:numPr>
        <w:rPr>
          <w:rFonts w:ascii="Arial" w:eastAsia="Times New Roman" w:hAnsi="Arial" w:cs="Arial"/>
          <w:color w:val="666666"/>
          <w:sz w:val="21"/>
          <w:szCs w:val="21"/>
        </w:rPr>
      </w:pPr>
      <w:r w:rsidRPr="00476E6E">
        <w:rPr>
          <w:rFonts w:ascii="Arial" w:eastAsia="Times New Roman" w:hAnsi="Arial" w:cs="Arial"/>
          <w:color w:val="666666"/>
          <w:sz w:val="21"/>
          <w:szCs w:val="21"/>
        </w:rPr>
        <w:t xml:space="preserve">The </w:t>
      </w:r>
      <w:r w:rsidR="00543559" w:rsidRPr="00476E6E">
        <w:rPr>
          <w:rFonts w:ascii="Arial" w:eastAsia="Times New Roman" w:hAnsi="Arial" w:cs="Arial"/>
          <w:color w:val="666666"/>
          <w:sz w:val="21"/>
          <w:szCs w:val="21"/>
        </w:rPr>
        <w:t>final</w:t>
      </w:r>
      <w:r w:rsidRPr="00476E6E">
        <w:rPr>
          <w:rFonts w:ascii="Arial" w:eastAsia="Times New Roman" w:hAnsi="Arial" w:cs="Arial"/>
          <w:color w:val="666666"/>
          <w:sz w:val="21"/>
          <w:szCs w:val="21"/>
        </w:rPr>
        <w:t xml:space="preserve"> </w:t>
      </w:r>
      <w:r w:rsidR="00CA36D0">
        <w:rPr>
          <w:rFonts w:ascii="Arial" w:eastAsia="Times New Roman" w:hAnsi="Arial" w:cs="Arial"/>
          <w:color w:val="666666"/>
          <w:sz w:val="21"/>
          <w:szCs w:val="21"/>
        </w:rPr>
        <w:t>three</w:t>
      </w:r>
      <w:r w:rsidRPr="00476E6E">
        <w:rPr>
          <w:rFonts w:ascii="Arial" w:eastAsia="Times New Roman" w:hAnsi="Arial" w:cs="Arial"/>
          <w:color w:val="666666"/>
          <w:sz w:val="21"/>
          <w:szCs w:val="21"/>
        </w:rPr>
        <w:t xml:space="preserve"> </w:t>
      </w:r>
      <w:r w:rsidR="00583ECF">
        <w:rPr>
          <w:rFonts w:ascii="Arial" w:eastAsia="Times New Roman" w:hAnsi="Arial" w:cs="Arial"/>
          <w:color w:val="666666"/>
          <w:sz w:val="21"/>
          <w:szCs w:val="21"/>
        </w:rPr>
        <w:t>modules</w:t>
      </w:r>
      <w:r w:rsidRPr="00476E6E">
        <w:rPr>
          <w:rFonts w:ascii="Arial" w:eastAsia="Times New Roman" w:hAnsi="Arial" w:cs="Arial"/>
          <w:color w:val="666666"/>
          <w:sz w:val="21"/>
          <w:szCs w:val="21"/>
        </w:rPr>
        <w:t xml:space="preserve">, </w:t>
      </w:r>
      <w:hyperlink r:id="rId23" w:anchor="install" w:history="1">
        <w:r w:rsidRPr="00476E6E">
          <w:rPr>
            <w:rStyle w:val="Hyperlink"/>
            <w:rFonts w:ascii="Arial" w:eastAsia="Times New Roman" w:hAnsi="Arial" w:cs="Arial"/>
            <w:sz w:val="21"/>
            <w:szCs w:val="21"/>
          </w:rPr>
          <w:t>requests</w:t>
        </w:r>
      </w:hyperlink>
      <w:proofErr w:type="gramStart"/>
      <w:r w:rsidR="00CA36D0">
        <w:rPr>
          <w:rFonts w:ascii="Arial" w:eastAsia="Times New Roman" w:hAnsi="Arial" w:cs="Arial"/>
          <w:color w:val="666666"/>
          <w:sz w:val="21"/>
          <w:szCs w:val="21"/>
        </w:rPr>
        <w:t>,.</w:t>
      </w:r>
      <w:proofErr w:type="spellStart"/>
      <w:proofErr w:type="gramEnd"/>
      <w:r w:rsidR="0038200F">
        <w:fldChar w:fldCharType="begin"/>
      </w:r>
      <w:r w:rsidR="0038200F">
        <w:instrText xml:space="preserve"> HYPERLINK "https://github.com/requests/requests-ntlm/" </w:instrText>
      </w:r>
      <w:r w:rsidR="0038200F">
        <w:fldChar w:fldCharType="separate"/>
      </w:r>
      <w:r w:rsidRPr="00476E6E">
        <w:rPr>
          <w:rStyle w:val="Hyperlink"/>
          <w:rFonts w:ascii="Arial" w:eastAsia="Times New Roman" w:hAnsi="Arial" w:cs="Arial"/>
          <w:sz w:val="21"/>
          <w:szCs w:val="21"/>
        </w:rPr>
        <w:t>requests_ntlm</w:t>
      </w:r>
      <w:proofErr w:type="spellEnd"/>
      <w:r w:rsidR="0038200F">
        <w:rPr>
          <w:rStyle w:val="Hyperlink"/>
          <w:rFonts w:ascii="Arial" w:eastAsia="Times New Roman" w:hAnsi="Arial" w:cs="Arial"/>
          <w:sz w:val="21"/>
          <w:szCs w:val="21"/>
        </w:rPr>
        <w:fldChar w:fldCharType="end"/>
      </w:r>
      <w:r w:rsidRPr="00476E6E">
        <w:rPr>
          <w:rFonts w:ascii="Arial" w:eastAsia="Times New Roman" w:hAnsi="Arial" w:cs="Arial"/>
          <w:color w:val="666666"/>
          <w:sz w:val="21"/>
          <w:szCs w:val="21"/>
        </w:rPr>
        <w:t>,</w:t>
      </w:r>
      <w:r w:rsidR="00CA36D0">
        <w:rPr>
          <w:rFonts w:ascii="Arial" w:eastAsia="Times New Roman" w:hAnsi="Arial" w:cs="Arial"/>
          <w:color w:val="666666"/>
          <w:sz w:val="21"/>
          <w:szCs w:val="21"/>
        </w:rPr>
        <w:t xml:space="preserve"> and </w:t>
      </w:r>
      <w:hyperlink r:id="rId24" w:history="1">
        <w:r w:rsidR="00CA36D0" w:rsidRPr="00583ECF">
          <w:rPr>
            <w:rStyle w:val="Hyperlink"/>
            <w:rFonts w:ascii="Arial" w:eastAsia="Times New Roman" w:hAnsi="Arial" w:cs="Arial"/>
            <w:sz w:val="21"/>
            <w:szCs w:val="21"/>
          </w:rPr>
          <w:t>pypdf2</w:t>
        </w:r>
      </w:hyperlink>
      <w:r w:rsidR="00CA36D0">
        <w:rPr>
          <w:rFonts w:ascii="Arial" w:eastAsia="Times New Roman" w:hAnsi="Arial" w:cs="Arial"/>
          <w:color w:val="666666"/>
          <w:sz w:val="21"/>
          <w:szCs w:val="21"/>
        </w:rPr>
        <w:t>,</w:t>
      </w:r>
      <w:r w:rsidRPr="00476E6E">
        <w:rPr>
          <w:rFonts w:ascii="Arial" w:eastAsia="Times New Roman" w:hAnsi="Arial" w:cs="Arial"/>
          <w:color w:val="666666"/>
          <w:sz w:val="21"/>
          <w:szCs w:val="21"/>
        </w:rPr>
        <w:t xml:space="preserve"> are best installed by opening a </w:t>
      </w:r>
      <w:r w:rsidRPr="00476E6E">
        <w:rPr>
          <w:rFonts w:ascii="Arial" w:eastAsia="Times New Roman" w:hAnsi="Arial" w:cs="Arial"/>
          <w:i/>
          <w:color w:val="666666"/>
          <w:sz w:val="21"/>
          <w:szCs w:val="21"/>
        </w:rPr>
        <w:t>new</w:t>
      </w:r>
      <w:r w:rsidRPr="00476E6E">
        <w:rPr>
          <w:rFonts w:ascii="Arial" w:eastAsia="Times New Roman" w:hAnsi="Arial" w:cs="Arial"/>
          <w:color w:val="666666"/>
          <w:sz w:val="21"/>
          <w:szCs w:val="21"/>
        </w:rPr>
        <w:t xml:space="preserve"> command prompt and running the following commands</w:t>
      </w:r>
      <w:proofErr w:type="gramStart"/>
      <w:r w:rsidRPr="00476E6E">
        <w:rPr>
          <w:rFonts w:ascii="Arial" w:eastAsia="Times New Roman" w:hAnsi="Arial" w:cs="Arial"/>
          <w:color w:val="666666"/>
          <w:sz w:val="21"/>
          <w:szCs w:val="21"/>
        </w:rPr>
        <w:t>:</w:t>
      </w:r>
      <w:proofErr w:type="gramEnd"/>
      <w:r w:rsidR="00476E6E" w:rsidRPr="00476E6E">
        <w:rPr>
          <w:rFonts w:ascii="Arial" w:eastAsia="Times New Roman" w:hAnsi="Arial" w:cs="Arial"/>
          <w:color w:val="666666"/>
          <w:sz w:val="21"/>
          <w:szCs w:val="21"/>
        </w:rPr>
        <w:br/>
      </w:r>
      <w:r w:rsidRPr="00476E6E">
        <w:rPr>
          <w:rFonts w:ascii="Arial" w:eastAsia="Times New Roman" w:hAnsi="Arial" w:cs="Arial"/>
          <w:color w:val="666666"/>
          <w:sz w:val="21"/>
          <w:szCs w:val="21"/>
        </w:rPr>
        <w:br/>
      </w:r>
      <w:r w:rsidRPr="00583ECF">
        <w:rPr>
          <w:rFonts w:ascii="Arial" w:eastAsia="Times New Roman" w:hAnsi="Arial" w:cs="Arial"/>
          <w:i/>
          <w:color w:val="666666"/>
          <w:sz w:val="21"/>
          <w:szCs w:val="21"/>
        </w:rPr>
        <w:t>pip install requests</w:t>
      </w:r>
      <w:r w:rsidRPr="00583ECF">
        <w:rPr>
          <w:rFonts w:ascii="Arial" w:eastAsia="Times New Roman" w:hAnsi="Arial" w:cs="Arial"/>
          <w:i/>
          <w:color w:val="666666"/>
          <w:sz w:val="21"/>
          <w:szCs w:val="21"/>
        </w:rPr>
        <w:br/>
        <w:t xml:space="preserve">pip install </w:t>
      </w:r>
      <w:proofErr w:type="spellStart"/>
      <w:r w:rsidRPr="00583ECF">
        <w:rPr>
          <w:rFonts w:ascii="Arial" w:eastAsia="Times New Roman" w:hAnsi="Arial" w:cs="Arial"/>
          <w:i/>
          <w:color w:val="666666"/>
          <w:sz w:val="21"/>
          <w:szCs w:val="21"/>
        </w:rPr>
        <w:t>requests_ntlm</w:t>
      </w:r>
      <w:proofErr w:type="spellEnd"/>
      <w:r w:rsidR="00CA36D0" w:rsidRPr="00583ECF">
        <w:rPr>
          <w:rFonts w:ascii="Arial" w:eastAsia="Times New Roman" w:hAnsi="Arial" w:cs="Arial"/>
          <w:i/>
          <w:color w:val="666666"/>
          <w:sz w:val="21"/>
          <w:szCs w:val="21"/>
        </w:rPr>
        <w:br/>
        <w:t>pip install pypdf2</w:t>
      </w:r>
      <w:r w:rsidR="00543559" w:rsidRPr="00CA36D0">
        <w:rPr>
          <w:rFonts w:ascii="Arial" w:eastAsia="Times New Roman" w:hAnsi="Arial" w:cs="Arial"/>
          <w:i/>
          <w:color w:val="666666"/>
          <w:sz w:val="18"/>
          <w:szCs w:val="21"/>
        </w:rPr>
        <w:br/>
      </w:r>
      <w:r w:rsidR="00476E6E" w:rsidRPr="00CA36D0">
        <w:rPr>
          <w:rFonts w:ascii="Arial" w:eastAsia="Times New Roman" w:hAnsi="Arial" w:cs="Arial"/>
          <w:color w:val="666666"/>
          <w:sz w:val="21"/>
          <w:szCs w:val="21"/>
        </w:rPr>
        <w:br/>
        <w:t xml:space="preserve">If your computer does not have access to the Internet, see </w:t>
      </w:r>
      <w:hyperlink w:anchor="_Appendix_A" w:history="1">
        <w:r w:rsidR="00476E6E" w:rsidRPr="00CA36D0">
          <w:rPr>
            <w:rStyle w:val="Hyperlink"/>
            <w:rFonts w:ascii="Arial" w:eastAsia="Times New Roman" w:hAnsi="Arial" w:cs="Arial"/>
            <w:sz w:val="21"/>
            <w:szCs w:val="21"/>
          </w:rPr>
          <w:t>Appendix A</w:t>
        </w:r>
      </w:hyperlink>
      <w:r w:rsidR="00476E6E" w:rsidRPr="00CA36D0">
        <w:rPr>
          <w:rFonts w:ascii="Arial" w:eastAsia="Times New Roman" w:hAnsi="Arial" w:cs="Arial"/>
          <w:color w:val="666666"/>
          <w:sz w:val="21"/>
          <w:szCs w:val="21"/>
        </w:rPr>
        <w:t>.</w:t>
      </w:r>
      <w:r w:rsidR="00583ECF">
        <w:rPr>
          <w:rFonts w:ascii="Arial" w:eastAsia="Times New Roman" w:hAnsi="Arial" w:cs="Arial"/>
          <w:color w:val="666666"/>
          <w:sz w:val="21"/>
          <w:szCs w:val="21"/>
        </w:rPr>
        <w:br/>
      </w:r>
    </w:p>
    <w:p w:rsidR="00543559" w:rsidRPr="00583ECF" w:rsidRDefault="00583ECF" w:rsidP="00583ECF">
      <w:pPr>
        <w:pStyle w:val="ListParagraph"/>
        <w:numPr>
          <w:ilvl w:val="1"/>
          <w:numId w:val="7"/>
        </w:numPr>
        <w:rPr>
          <w:rFonts w:ascii="Arial" w:eastAsia="Times New Roman" w:hAnsi="Arial" w:cs="Arial"/>
          <w:color w:val="666666"/>
          <w:sz w:val="21"/>
          <w:szCs w:val="21"/>
        </w:rPr>
      </w:pPr>
      <w:r w:rsidRPr="00583ECF">
        <w:rPr>
          <w:rFonts w:ascii="Arial" w:eastAsia="Times New Roman" w:hAnsi="Arial" w:cs="Arial"/>
          <w:b/>
          <w:color w:val="666666"/>
          <w:sz w:val="21"/>
          <w:szCs w:val="21"/>
        </w:rPr>
        <w:t>Optional</w:t>
      </w:r>
      <w:r>
        <w:rPr>
          <w:rFonts w:ascii="Arial" w:eastAsia="Times New Roman" w:hAnsi="Arial" w:cs="Arial"/>
          <w:color w:val="666666"/>
          <w:sz w:val="21"/>
          <w:szCs w:val="21"/>
        </w:rPr>
        <w:t xml:space="preserve">: Install the </w:t>
      </w:r>
      <w:hyperlink r:id="rId25" w:history="1">
        <w:r w:rsidRPr="00583ECF">
          <w:rPr>
            <w:rStyle w:val="Hyperlink"/>
            <w:rFonts w:ascii="Arial" w:eastAsia="Times New Roman" w:hAnsi="Arial" w:cs="Arial"/>
            <w:sz w:val="21"/>
            <w:szCs w:val="21"/>
          </w:rPr>
          <w:t>Twilio</w:t>
        </w:r>
      </w:hyperlink>
      <w:r>
        <w:rPr>
          <w:rFonts w:ascii="Arial" w:eastAsia="Times New Roman" w:hAnsi="Arial" w:cs="Arial"/>
          <w:color w:val="666666"/>
          <w:sz w:val="21"/>
          <w:szCs w:val="21"/>
        </w:rPr>
        <w:t xml:space="preserve"> module for integration with the </w:t>
      </w:r>
      <w:proofErr w:type="spellStart"/>
      <w:r>
        <w:rPr>
          <w:rFonts w:ascii="Arial" w:eastAsia="Times New Roman" w:hAnsi="Arial" w:cs="Arial"/>
          <w:color w:val="666666"/>
          <w:sz w:val="21"/>
          <w:szCs w:val="21"/>
        </w:rPr>
        <w:t>Twilio</w:t>
      </w:r>
      <w:proofErr w:type="spellEnd"/>
      <w:r>
        <w:rPr>
          <w:rFonts w:ascii="Arial" w:eastAsia="Times New Roman" w:hAnsi="Arial" w:cs="Arial"/>
          <w:color w:val="666666"/>
          <w:sz w:val="21"/>
          <w:szCs w:val="21"/>
        </w:rPr>
        <w:t xml:space="preserve"> SMS messaging service. You will need a </w:t>
      </w:r>
      <w:proofErr w:type="spellStart"/>
      <w:r>
        <w:rPr>
          <w:rFonts w:ascii="Arial" w:eastAsia="Times New Roman" w:hAnsi="Arial" w:cs="Arial"/>
          <w:color w:val="666666"/>
          <w:sz w:val="21"/>
          <w:szCs w:val="21"/>
        </w:rPr>
        <w:t>Twilio</w:t>
      </w:r>
      <w:proofErr w:type="spellEnd"/>
      <w:r>
        <w:rPr>
          <w:rFonts w:ascii="Arial" w:eastAsia="Times New Roman" w:hAnsi="Arial" w:cs="Arial"/>
          <w:color w:val="666666"/>
          <w:sz w:val="21"/>
          <w:szCs w:val="21"/>
        </w:rPr>
        <w:t xml:space="preserve"> account to use the service, free accounts are available. If you are going to use </w:t>
      </w:r>
      <w:proofErr w:type="spellStart"/>
      <w:r>
        <w:rPr>
          <w:rFonts w:ascii="Arial" w:eastAsia="Times New Roman" w:hAnsi="Arial" w:cs="Arial"/>
          <w:color w:val="666666"/>
          <w:sz w:val="21"/>
          <w:szCs w:val="21"/>
        </w:rPr>
        <w:t>Twilio</w:t>
      </w:r>
      <w:proofErr w:type="spellEnd"/>
      <w:r>
        <w:rPr>
          <w:rFonts w:ascii="Arial" w:eastAsia="Times New Roman" w:hAnsi="Arial" w:cs="Arial"/>
          <w:color w:val="666666"/>
          <w:sz w:val="21"/>
          <w:szCs w:val="21"/>
        </w:rPr>
        <w:t xml:space="preserve"> run the following command</w:t>
      </w:r>
      <w:proofErr w:type="gramStart"/>
      <w:r>
        <w:rPr>
          <w:rFonts w:ascii="Arial" w:eastAsia="Times New Roman" w:hAnsi="Arial" w:cs="Arial"/>
          <w:color w:val="666666"/>
          <w:sz w:val="21"/>
          <w:szCs w:val="21"/>
        </w:rPr>
        <w:t>:</w:t>
      </w:r>
      <w:proofErr w:type="gramEnd"/>
      <w:r>
        <w:rPr>
          <w:rFonts w:ascii="Arial" w:eastAsia="Times New Roman" w:hAnsi="Arial" w:cs="Arial"/>
          <w:color w:val="666666"/>
          <w:sz w:val="21"/>
          <w:szCs w:val="21"/>
        </w:rPr>
        <w:br/>
      </w:r>
      <w:r w:rsidRPr="00583ECF">
        <w:rPr>
          <w:rFonts w:ascii="Arial" w:eastAsia="Times New Roman" w:hAnsi="Arial" w:cs="Arial"/>
          <w:color w:val="666666"/>
          <w:sz w:val="21"/>
          <w:szCs w:val="21"/>
        </w:rPr>
        <w:br/>
      </w:r>
      <w:r w:rsidRPr="00583ECF">
        <w:rPr>
          <w:rFonts w:ascii="Arial" w:eastAsia="Times New Roman" w:hAnsi="Arial" w:cs="Arial"/>
          <w:i/>
          <w:color w:val="666666"/>
          <w:sz w:val="21"/>
          <w:szCs w:val="21"/>
        </w:rPr>
        <w:t xml:space="preserve">pip install </w:t>
      </w:r>
      <w:proofErr w:type="spellStart"/>
      <w:r w:rsidRPr="00583ECF">
        <w:rPr>
          <w:rFonts w:ascii="Arial" w:eastAsia="Times New Roman" w:hAnsi="Arial" w:cs="Arial"/>
          <w:i/>
          <w:color w:val="666666"/>
          <w:sz w:val="21"/>
          <w:szCs w:val="21"/>
        </w:rPr>
        <w:t>twilio</w:t>
      </w:r>
      <w:proofErr w:type="spellEnd"/>
      <w:r w:rsidRPr="00583ECF">
        <w:rPr>
          <w:rFonts w:ascii="Arial" w:eastAsia="Times New Roman" w:hAnsi="Arial" w:cs="Arial"/>
          <w:color w:val="666666"/>
          <w:sz w:val="21"/>
          <w:szCs w:val="21"/>
        </w:rPr>
        <w:br/>
      </w:r>
      <w:r>
        <w:rPr>
          <w:rFonts w:ascii="Arial" w:eastAsia="Times New Roman" w:hAnsi="Arial" w:cs="Arial"/>
          <w:color w:val="666666"/>
          <w:sz w:val="21"/>
          <w:szCs w:val="21"/>
        </w:rPr>
        <w:br/>
        <w:t xml:space="preserve">Note that it’s possible to send SMS messages as short email messages to subscribers who’s mobile network providers have an email-to-SMS gateway available, for example </w:t>
      </w:r>
      <w:hyperlink r:id="rId26" w:history="1">
        <w:r w:rsidRPr="00B129C9">
          <w:rPr>
            <w:rStyle w:val="Hyperlink"/>
            <w:rFonts w:ascii="Arial" w:eastAsia="Times New Roman" w:hAnsi="Arial" w:cs="Arial"/>
            <w:sz w:val="21"/>
            <w:szCs w:val="21"/>
          </w:rPr>
          <w:t>xxxxxxxxxx@txt.att.net</w:t>
        </w:r>
      </w:hyperlink>
      <w:r>
        <w:rPr>
          <w:rFonts w:ascii="Arial" w:eastAsia="Times New Roman" w:hAnsi="Arial" w:cs="Arial"/>
          <w:color w:val="666666"/>
          <w:sz w:val="21"/>
          <w:szCs w:val="21"/>
        </w:rPr>
        <w:t xml:space="preserve"> works in the USA. See the SMS Actions section of the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User Guide for more details.</w:t>
      </w:r>
      <w:r w:rsidR="00476E6E" w:rsidRPr="00583ECF">
        <w:rPr>
          <w:rFonts w:ascii="Arial" w:eastAsia="Times New Roman" w:hAnsi="Arial" w:cs="Arial"/>
          <w:color w:val="666666"/>
          <w:sz w:val="21"/>
          <w:szCs w:val="21"/>
        </w:rPr>
        <w:br/>
      </w:r>
    </w:p>
    <w:p w:rsidR="00EA6ABB" w:rsidRDefault="00EA6ABB" w:rsidP="00EA6ABB">
      <w:pPr>
        <w:pStyle w:val="Heading2"/>
        <w:rPr>
          <w:rFonts w:ascii="Arial" w:eastAsia="Times New Roman" w:hAnsi="Arial" w:cs="Arial"/>
          <w:color w:val="666666"/>
          <w:sz w:val="21"/>
          <w:szCs w:val="21"/>
        </w:rPr>
      </w:pPr>
      <w:bookmarkStart w:id="15" w:name="_Toc447641018"/>
      <w:r>
        <w:rPr>
          <w:rFonts w:eastAsia="Times New Roman"/>
        </w:rPr>
        <w:t xml:space="preserve">Configure </w:t>
      </w:r>
      <w:proofErr w:type="spellStart"/>
      <w:r>
        <w:rPr>
          <w:rFonts w:eastAsia="Times New Roman"/>
        </w:rPr>
        <w:t>VizAlerts</w:t>
      </w:r>
      <w:bookmarkEnd w:id="15"/>
      <w:proofErr w:type="spellEnd"/>
    </w:p>
    <w:p w:rsidR="007C5C88" w:rsidRPr="00EA6ABB" w:rsidRDefault="007C5C88" w:rsidP="00EA6ABB">
      <w:pPr>
        <w:rPr>
          <w:rFonts w:ascii="Arial" w:eastAsia="Times New Roman" w:hAnsi="Arial" w:cs="Arial"/>
          <w:color w:val="666666"/>
          <w:sz w:val="21"/>
          <w:szCs w:val="21"/>
        </w:rPr>
      </w:pPr>
      <w:r w:rsidRPr="00EA6ABB">
        <w:rPr>
          <w:rFonts w:ascii="Arial" w:eastAsia="Times New Roman" w:hAnsi="Arial" w:cs="Arial"/>
          <w:color w:val="666666"/>
          <w:sz w:val="21"/>
          <w:szCs w:val="21"/>
        </w:rPr>
        <w:t xml:space="preserve">Now that Python is installed, </w:t>
      </w:r>
      <w:r w:rsidR="00EA6ABB">
        <w:rPr>
          <w:rFonts w:ascii="Arial" w:eastAsia="Times New Roman" w:hAnsi="Arial" w:cs="Arial"/>
          <w:color w:val="666666"/>
          <w:sz w:val="21"/>
          <w:szCs w:val="21"/>
        </w:rPr>
        <w:t xml:space="preserve">we can configure </w:t>
      </w:r>
      <w:proofErr w:type="spellStart"/>
      <w:r w:rsidR="00EA6ABB">
        <w:rPr>
          <w:rFonts w:ascii="Arial" w:eastAsia="Times New Roman" w:hAnsi="Arial" w:cs="Arial"/>
          <w:color w:val="666666"/>
          <w:sz w:val="21"/>
          <w:szCs w:val="21"/>
        </w:rPr>
        <w:t>VizAlerts</w:t>
      </w:r>
      <w:proofErr w:type="spellEnd"/>
      <w:r w:rsidR="00EA6ABB">
        <w:rPr>
          <w:rFonts w:ascii="Arial" w:eastAsia="Times New Roman" w:hAnsi="Arial" w:cs="Arial"/>
          <w:color w:val="666666"/>
          <w:sz w:val="21"/>
          <w:szCs w:val="21"/>
        </w:rPr>
        <w:t>. U</w:t>
      </w:r>
      <w:r w:rsidRPr="00EA6ABB">
        <w:rPr>
          <w:rFonts w:ascii="Arial" w:eastAsia="Times New Roman" w:hAnsi="Arial" w:cs="Arial"/>
          <w:color w:val="666666"/>
          <w:sz w:val="21"/>
          <w:szCs w:val="21"/>
        </w:rPr>
        <w:t xml:space="preserve">nzip </w:t>
      </w:r>
      <w:r w:rsidR="00D977F7" w:rsidRPr="00EA6ABB">
        <w:rPr>
          <w:rFonts w:ascii="Arial" w:eastAsia="Times New Roman" w:hAnsi="Arial" w:cs="Arial"/>
          <w:color w:val="666666"/>
          <w:sz w:val="21"/>
          <w:szCs w:val="21"/>
        </w:rPr>
        <w:t xml:space="preserve">the </w:t>
      </w:r>
      <w:r w:rsidRPr="00EA6ABB">
        <w:rPr>
          <w:rFonts w:ascii="Arial" w:eastAsia="Times New Roman" w:hAnsi="Arial" w:cs="Arial"/>
          <w:color w:val="666666"/>
          <w:sz w:val="21"/>
          <w:szCs w:val="21"/>
        </w:rPr>
        <w:t>VizAlerts.zip file to a folder of your choosing. For the purposes of this manual, we’ll assume the files were extracted to C:\VizAlerts.</w:t>
      </w:r>
      <w:r w:rsidRPr="00EA6ABB">
        <w:rPr>
          <w:rFonts w:ascii="Arial" w:eastAsia="Times New Roman" w:hAnsi="Arial" w:cs="Arial"/>
          <w:color w:val="666666"/>
          <w:sz w:val="21"/>
          <w:szCs w:val="21"/>
        </w:rPr>
        <w:br/>
      </w:r>
    </w:p>
    <w:p w:rsidR="00574C01" w:rsidRDefault="007C5C88" w:rsidP="00574C01">
      <w:pPr>
        <w:pStyle w:val="ListParagraph"/>
        <w:numPr>
          <w:ilvl w:val="0"/>
          <w:numId w:val="7"/>
        </w:numPr>
        <w:rPr>
          <w:rFonts w:ascii="Arial" w:eastAsia="Times New Roman" w:hAnsi="Arial" w:cs="Arial"/>
          <w:color w:val="666666"/>
          <w:sz w:val="21"/>
          <w:szCs w:val="21"/>
        </w:rPr>
      </w:pPr>
      <w:r>
        <w:rPr>
          <w:rFonts w:ascii="Arial" w:eastAsia="Times New Roman" w:hAnsi="Arial" w:cs="Arial"/>
          <w:color w:val="666666"/>
          <w:sz w:val="21"/>
          <w:szCs w:val="21"/>
        </w:rPr>
        <w:t xml:space="preserve">The next task is to give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all the information it needs to connect to our Tableau Server instance. Open the file C:\VizAlerts\config\vizalerts.yaml in a text editor. Each of the configuration settings in that file are commented to explain what they do, but we’ll go over </w:t>
      </w:r>
      <w:r>
        <w:rPr>
          <w:rFonts w:ascii="Arial" w:eastAsia="Times New Roman" w:hAnsi="Arial" w:cs="Arial"/>
          <w:color w:val="666666"/>
          <w:sz w:val="21"/>
          <w:szCs w:val="21"/>
        </w:rPr>
        <w:lastRenderedPageBreak/>
        <w:t>the most important ones here:</w:t>
      </w:r>
      <w:r w:rsidR="00095638">
        <w:rPr>
          <w:rFonts w:ascii="Arial" w:eastAsia="Times New Roman" w:hAnsi="Arial" w:cs="Arial"/>
          <w:color w:val="666666"/>
          <w:sz w:val="21"/>
          <w:szCs w:val="21"/>
        </w:rPr>
        <w:br/>
      </w:r>
    </w:p>
    <w:tbl>
      <w:tblPr>
        <w:tblStyle w:val="TableGrid"/>
        <w:tblW w:w="0" w:type="auto"/>
        <w:jc w:val="center"/>
        <w:tblLook w:val="04A0" w:firstRow="1" w:lastRow="0" w:firstColumn="1" w:lastColumn="0" w:noHBand="0" w:noVBand="1"/>
      </w:tblPr>
      <w:tblGrid>
        <w:gridCol w:w="2605"/>
        <w:gridCol w:w="6745"/>
      </w:tblGrid>
      <w:tr w:rsidR="00095638" w:rsidRPr="00495EEE" w:rsidTr="00095638">
        <w:trPr>
          <w:jc w:val="center"/>
        </w:trPr>
        <w:tc>
          <w:tcPr>
            <w:tcW w:w="2605" w:type="dxa"/>
          </w:tcPr>
          <w:p w:rsidR="00095638" w:rsidRPr="00495EEE" w:rsidRDefault="00095638" w:rsidP="00095638">
            <w:pPr>
              <w:rPr>
                <w:rFonts w:ascii="Arial" w:eastAsia="Times New Roman" w:hAnsi="Arial" w:cs="Arial"/>
                <w:b/>
                <w:color w:val="666666"/>
                <w:sz w:val="16"/>
                <w:szCs w:val="21"/>
              </w:rPr>
            </w:pPr>
            <w:r w:rsidRPr="00495EEE">
              <w:rPr>
                <w:rFonts w:ascii="Arial" w:eastAsia="Times New Roman" w:hAnsi="Arial" w:cs="Arial"/>
                <w:b/>
                <w:color w:val="666666"/>
                <w:sz w:val="16"/>
                <w:szCs w:val="21"/>
              </w:rPr>
              <w:t>Email Settings</w:t>
            </w:r>
          </w:p>
        </w:tc>
        <w:tc>
          <w:tcPr>
            <w:tcW w:w="6745" w:type="dxa"/>
          </w:tcPr>
          <w:p w:rsidR="00095638" w:rsidRPr="00495EEE" w:rsidRDefault="00095638" w:rsidP="00095638">
            <w:pPr>
              <w:rPr>
                <w:rFonts w:ascii="Arial" w:eastAsia="Times New Roman" w:hAnsi="Arial" w:cs="Arial"/>
                <w:color w:val="666666"/>
                <w:sz w:val="16"/>
                <w:szCs w:val="21"/>
              </w:rPr>
            </w:pP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smtp.serv</w:t>
            </w:r>
            <w:proofErr w:type="spellEnd"/>
          </w:p>
        </w:tc>
        <w:tc>
          <w:tcPr>
            <w:tcW w:w="674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This is the name of your SMTP server.</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smtp.address.from</w:t>
            </w:r>
            <w:proofErr w:type="spellEnd"/>
          </w:p>
        </w:tc>
        <w:tc>
          <w:tcPr>
            <w:tcW w:w="674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The email address you wish all email alerts to be sent from. </w:t>
            </w:r>
            <w:r w:rsidRPr="00495EEE">
              <w:rPr>
                <w:rFonts w:ascii="Arial" w:eastAsia="Times New Roman" w:hAnsi="Arial" w:cs="Arial"/>
                <w:b/>
                <w:color w:val="666666"/>
                <w:sz w:val="16"/>
                <w:szCs w:val="21"/>
              </w:rPr>
              <w:t>Note</w:t>
            </w:r>
            <w:r w:rsidRPr="00495EEE">
              <w:rPr>
                <w:rFonts w:ascii="Arial" w:eastAsia="Times New Roman" w:hAnsi="Arial" w:cs="Arial"/>
                <w:color w:val="666666"/>
                <w:sz w:val="16"/>
                <w:szCs w:val="21"/>
              </w:rPr>
              <w:t xml:space="preserve"> that for Advanced Alerts, this is used only if the author did not specify their own “from” address in their viz.</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smtp.address.to</w:t>
            </w:r>
          </w:p>
        </w:tc>
        <w:tc>
          <w:tcPr>
            <w:tcW w:w="6745" w:type="dxa"/>
          </w:tcPr>
          <w:p w:rsidR="00095638" w:rsidRPr="00495EEE" w:rsidRDefault="00095638" w:rsidP="00686F11">
            <w:pPr>
              <w:rPr>
                <w:rFonts w:ascii="Arial" w:eastAsia="Times New Roman" w:hAnsi="Arial" w:cs="Arial"/>
                <w:color w:val="666666"/>
                <w:sz w:val="16"/>
                <w:szCs w:val="21"/>
              </w:rPr>
            </w:pPr>
            <w:r w:rsidRPr="00495EEE">
              <w:rPr>
                <w:rFonts w:ascii="Arial" w:eastAsia="Times New Roman" w:hAnsi="Arial" w:cs="Arial"/>
                <w:color w:val="666666"/>
                <w:sz w:val="16"/>
                <w:szCs w:val="21"/>
              </w:rPr>
              <w:t>When an alert fails to run</w:t>
            </w:r>
            <w:r w:rsidR="00686F11">
              <w:rPr>
                <w:rFonts w:ascii="Arial" w:eastAsia="Times New Roman" w:hAnsi="Arial" w:cs="Arial"/>
                <w:color w:val="666666"/>
                <w:sz w:val="16"/>
                <w:szCs w:val="21"/>
              </w:rPr>
              <w:t>, failure details will be sent to this address along with the Subscriber,</w:t>
            </w:r>
            <w:r w:rsidRPr="00495EEE">
              <w:rPr>
                <w:rFonts w:ascii="Arial" w:eastAsia="Times New Roman" w:hAnsi="Arial" w:cs="Arial"/>
                <w:color w:val="666666"/>
                <w:sz w:val="16"/>
                <w:szCs w:val="21"/>
              </w:rPr>
              <w:t xml:space="preserve"> so it makes the most sense to use your own address </w:t>
            </w:r>
            <w:r w:rsidR="00686F11">
              <w:rPr>
                <w:rFonts w:ascii="Arial" w:eastAsia="Times New Roman" w:hAnsi="Arial" w:cs="Arial"/>
                <w:color w:val="666666"/>
                <w:sz w:val="16"/>
                <w:szCs w:val="21"/>
              </w:rPr>
              <w:t xml:space="preserve">or Admin distribution list </w:t>
            </w:r>
            <w:r w:rsidRPr="00495EEE">
              <w:rPr>
                <w:rFonts w:ascii="Arial" w:eastAsia="Times New Roman" w:hAnsi="Arial" w:cs="Arial"/>
                <w:color w:val="666666"/>
                <w:sz w:val="16"/>
                <w:szCs w:val="21"/>
              </w:rPr>
              <w:t>here.</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smtp.alloweddomains</w:t>
            </w:r>
            <w:proofErr w:type="spellEnd"/>
          </w:p>
        </w:tc>
        <w:tc>
          <w:tcPr>
            <w:tcW w:w="6745" w:type="dxa"/>
          </w:tcPr>
          <w:p w:rsidR="00095638" w:rsidRPr="00495EEE" w:rsidRDefault="00095638" w:rsidP="0038200F">
            <w:pPr>
              <w:rPr>
                <w:rFonts w:ascii="Arial" w:eastAsia="Times New Roman" w:hAnsi="Arial" w:cs="Arial"/>
                <w:color w:val="666666"/>
                <w:sz w:val="16"/>
                <w:szCs w:val="21"/>
              </w:rPr>
            </w:pPr>
            <w:r w:rsidRPr="00495EEE">
              <w:rPr>
                <w:rFonts w:ascii="Arial" w:eastAsia="Times New Roman" w:hAnsi="Arial" w:cs="Arial"/>
                <w:color w:val="666666"/>
                <w:sz w:val="16"/>
                <w:szCs w:val="21"/>
              </w:rPr>
              <w:t>You probably don’t want people sending alerts out to @</w:t>
            </w:r>
            <w:r w:rsidR="0038200F">
              <w:rPr>
                <w:rFonts w:ascii="Arial" w:eastAsia="Times New Roman" w:hAnsi="Arial" w:cs="Arial"/>
                <w:color w:val="666666"/>
                <w:sz w:val="16"/>
                <w:szCs w:val="21"/>
              </w:rPr>
              <w:t>IHAZCHEEZBURGER</w:t>
            </w:r>
            <w:r w:rsidRPr="00495EEE">
              <w:rPr>
                <w:rFonts w:ascii="Arial" w:eastAsia="Times New Roman" w:hAnsi="Arial" w:cs="Arial"/>
                <w:color w:val="666666"/>
                <w:sz w:val="16"/>
                <w:szCs w:val="21"/>
              </w:rPr>
              <w:t xml:space="preserve">.com addresses, so this is a whitelist of domains that </w:t>
            </w:r>
            <w:proofErr w:type="spellStart"/>
            <w:r w:rsidRPr="00495EEE">
              <w:rPr>
                <w:rFonts w:ascii="Arial" w:eastAsia="Times New Roman" w:hAnsi="Arial" w:cs="Arial"/>
                <w:color w:val="666666"/>
                <w:sz w:val="16"/>
                <w:szCs w:val="21"/>
              </w:rPr>
              <w:t>VizAlerts</w:t>
            </w:r>
            <w:proofErr w:type="spellEnd"/>
            <w:r w:rsidRPr="00495EEE">
              <w:rPr>
                <w:rFonts w:ascii="Arial" w:eastAsia="Times New Roman" w:hAnsi="Arial" w:cs="Arial"/>
                <w:color w:val="666666"/>
                <w:sz w:val="16"/>
                <w:szCs w:val="21"/>
              </w:rPr>
              <w:t xml:space="preserve"> can send mail to. Any alert that attempts to send mail to any other domain will fail.</w:t>
            </w:r>
            <w:r w:rsidR="0024299D">
              <w:rPr>
                <w:rFonts w:ascii="Arial" w:eastAsia="Times New Roman" w:hAnsi="Arial" w:cs="Arial"/>
                <w:color w:val="666666"/>
                <w:sz w:val="16"/>
                <w:szCs w:val="21"/>
              </w:rPr>
              <w:t xml:space="preserve"> This li</w:t>
            </w:r>
            <w:r w:rsidR="00346712">
              <w:rPr>
                <w:rFonts w:ascii="Arial" w:eastAsia="Times New Roman" w:hAnsi="Arial" w:cs="Arial"/>
                <w:color w:val="666666"/>
                <w:sz w:val="16"/>
                <w:szCs w:val="21"/>
              </w:rPr>
              <w:t xml:space="preserve">st must be enclosed in </w:t>
            </w:r>
            <w:r w:rsidR="00510270">
              <w:rPr>
                <w:rFonts w:ascii="Arial" w:eastAsia="Times New Roman" w:hAnsi="Arial" w:cs="Arial"/>
                <w:color w:val="666666"/>
                <w:sz w:val="16"/>
                <w:szCs w:val="21"/>
              </w:rPr>
              <w:t xml:space="preserve">square </w:t>
            </w:r>
            <w:r w:rsidR="00346712">
              <w:rPr>
                <w:rFonts w:ascii="Arial" w:eastAsia="Times New Roman" w:hAnsi="Arial" w:cs="Arial"/>
                <w:color w:val="666666"/>
                <w:sz w:val="16"/>
                <w:szCs w:val="21"/>
              </w:rPr>
              <w:t>brackets, with multiple values being separated by commas.</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smtp.ssl</w:t>
            </w:r>
            <w:proofErr w:type="spellEnd"/>
          </w:p>
        </w:tc>
        <w:tc>
          <w:tcPr>
            <w:tcW w:w="6745" w:type="dxa"/>
          </w:tcPr>
          <w:p w:rsidR="00095638" w:rsidRPr="00495EEE" w:rsidRDefault="00095638" w:rsidP="0025314B">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When true, </w:t>
            </w:r>
            <w:proofErr w:type="spellStart"/>
            <w:r w:rsidRPr="00495EEE">
              <w:rPr>
                <w:rFonts w:ascii="Arial" w:eastAsia="Times New Roman" w:hAnsi="Arial" w:cs="Arial"/>
                <w:color w:val="666666"/>
                <w:sz w:val="16"/>
                <w:szCs w:val="21"/>
              </w:rPr>
              <w:t>VizAlerts</w:t>
            </w:r>
            <w:proofErr w:type="spellEnd"/>
            <w:r w:rsidRPr="00495EEE">
              <w:rPr>
                <w:rFonts w:ascii="Arial" w:eastAsia="Times New Roman" w:hAnsi="Arial" w:cs="Arial"/>
                <w:color w:val="666666"/>
                <w:sz w:val="16"/>
                <w:szCs w:val="21"/>
              </w:rPr>
              <w:t xml:space="preserve"> will attempt to use </w:t>
            </w:r>
            <w:r w:rsidR="0025314B" w:rsidRPr="00495EEE">
              <w:rPr>
                <w:rFonts w:ascii="Arial" w:eastAsia="Times New Roman" w:hAnsi="Arial" w:cs="Arial"/>
                <w:color w:val="666666"/>
                <w:sz w:val="16"/>
                <w:szCs w:val="21"/>
              </w:rPr>
              <w:t>SSL</w:t>
            </w:r>
            <w:r w:rsidRPr="00495EEE">
              <w:rPr>
                <w:rFonts w:ascii="Arial" w:eastAsia="Times New Roman" w:hAnsi="Arial" w:cs="Arial"/>
                <w:color w:val="666666"/>
                <w:sz w:val="16"/>
                <w:szCs w:val="21"/>
              </w:rPr>
              <w:t xml:space="preserve"> for email encryption (which your SMTP server must support)</w:t>
            </w:r>
            <w:r w:rsidR="0025314B" w:rsidRPr="00495EEE">
              <w:rPr>
                <w:rFonts w:ascii="Arial" w:eastAsia="Times New Roman" w:hAnsi="Arial" w:cs="Arial"/>
                <w:color w:val="666666"/>
                <w:sz w:val="16"/>
                <w:szCs w:val="21"/>
              </w:rPr>
              <w:t>. If you do not wish to use encryption, leave it “false”.</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smtp.user</w:t>
            </w:r>
            <w:proofErr w:type="spellEnd"/>
          </w:p>
        </w:tc>
        <w:tc>
          <w:tcPr>
            <w:tcW w:w="6745" w:type="dxa"/>
          </w:tcPr>
          <w:p w:rsidR="00095638" w:rsidRPr="00495EEE"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Username for the account used to connect to your SMTP server. If no authentication is need, leave it “null”</w:t>
            </w:r>
          </w:p>
        </w:tc>
      </w:tr>
      <w:tr w:rsidR="00095638" w:rsidRPr="00495EEE" w:rsidTr="00095638">
        <w:trPr>
          <w:jc w:val="center"/>
        </w:trPr>
        <w:tc>
          <w:tcPr>
            <w:tcW w:w="2605" w:type="dxa"/>
          </w:tcPr>
          <w:p w:rsidR="00095638" w:rsidRPr="00495EEE" w:rsidRDefault="00095638" w:rsidP="0009563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smtp.password</w:t>
            </w:r>
            <w:proofErr w:type="spellEnd"/>
          </w:p>
        </w:tc>
        <w:tc>
          <w:tcPr>
            <w:tcW w:w="6745" w:type="dxa"/>
          </w:tcPr>
          <w:p w:rsidR="00095638" w:rsidRDefault="00095638" w:rsidP="00095638">
            <w:pPr>
              <w:rPr>
                <w:rFonts w:ascii="Arial" w:eastAsia="Times New Roman" w:hAnsi="Arial" w:cs="Arial"/>
                <w:color w:val="666666"/>
                <w:sz w:val="16"/>
                <w:szCs w:val="21"/>
              </w:rPr>
            </w:pPr>
            <w:r w:rsidRPr="00495EEE">
              <w:rPr>
                <w:rFonts w:ascii="Arial" w:eastAsia="Times New Roman" w:hAnsi="Arial" w:cs="Arial"/>
                <w:color w:val="666666"/>
                <w:sz w:val="16"/>
                <w:szCs w:val="21"/>
              </w:rPr>
              <w:t>Password for the account used to connect to your SMTP server. If no authentication is need, leave it “null”</w:t>
            </w:r>
            <w:r w:rsidR="0024299D">
              <w:rPr>
                <w:rFonts w:ascii="Arial" w:eastAsia="Times New Roman" w:hAnsi="Arial" w:cs="Arial"/>
                <w:color w:val="666666"/>
                <w:sz w:val="16"/>
                <w:szCs w:val="21"/>
              </w:rPr>
              <w:t>. The password must be enclosed in single quotes.</w:t>
            </w:r>
          </w:p>
          <w:p w:rsidR="003C0980" w:rsidRPr="00495EEE" w:rsidRDefault="00E53C4A" w:rsidP="003C0980">
            <w:pPr>
              <w:rPr>
                <w:rFonts w:ascii="Arial" w:eastAsia="Times New Roman" w:hAnsi="Arial" w:cs="Arial"/>
                <w:color w:val="666666"/>
                <w:sz w:val="16"/>
                <w:szCs w:val="21"/>
              </w:rPr>
            </w:pPr>
            <w:r>
              <w:rPr>
                <w:rFonts w:ascii="Arial" w:eastAsia="Times New Roman" w:hAnsi="Arial" w:cs="Arial"/>
                <w:color w:val="666666"/>
                <w:sz w:val="16"/>
                <w:szCs w:val="21"/>
              </w:rPr>
              <w:br/>
            </w:r>
            <w:r w:rsidR="003C0980">
              <w:rPr>
                <w:rFonts w:ascii="Arial" w:eastAsia="Times New Roman" w:hAnsi="Arial" w:cs="Arial"/>
                <w:color w:val="666666"/>
                <w:sz w:val="16"/>
                <w:szCs w:val="21"/>
              </w:rPr>
              <w:t xml:space="preserve">If desired, this value can </w:t>
            </w:r>
            <w:r w:rsidR="003C0980" w:rsidRPr="003C0980">
              <w:rPr>
                <w:rFonts w:ascii="Arial" w:eastAsia="Times New Roman" w:hAnsi="Arial" w:cs="Arial"/>
                <w:color w:val="666666"/>
                <w:sz w:val="16"/>
                <w:szCs w:val="21"/>
              </w:rPr>
              <w:t>be a valid path to a .txt file containing the password, e.g. 'c</w:t>
            </w:r>
            <w:proofErr w:type="gramStart"/>
            <w:r w:rsidR="003C0980" w:rsidRPr="003C0980">
              <w:rPr>
                <w:rFonts w:ascii="Arial" w:eastAsia="Times New Roman" w:hAnsi="Arial" w:cs="Arial"/>
                <w:color w:val="666666"/>
                <w:sz w:val="16"/>
                <w:szCs w:val="21"/>
              </w:rPr>
              <w:t>:\</w:t>
            </w:r>
            <w:proofErr w:type="gramEnd"/>
            <w:r w:rsidR="003C0980" w:rsidRPr="003C0980">
              <w:rPr>
                <w:rFonts w:ascii="Arial" w:eastAsia="Times New Roman" w:hAnsi="Arial" w:cs="Arial"/>
                <w:color w:val="666666"/>
                <w:sz w:val="16"/>
                <w:szCs w:val="21"/>
              </w:rPr>
              <w:t>users\</w:t>
            </w:r>
            <w:proofErr w:type="spellStart"/>
            <w:r w:rsidR="003C0980" w:rsidRPr="003C0980">
              <w:rPr>
                <w:rFonts w:ascii="Arial" w:eastAsia="Times New Roman" w:hAnsi="Arial" w:cs="Arial"/>
                <w:color w:val="666666"/>
                <w:sz w:val="16"/>
                <w:szCs w:val="21"/>
              </w:rPr>
              <w:t>mcoles</w:t>
            </w:r>
            <w:proofErr w:type="spellEnd"/>
            <w:r w:rsidR="003C0980" w:rsidRPr="003C0980">
              <w:rPr>
                <w:rFonts w:ascii="Arial" w:eastAsia="Times New Roman" w:hAnsi="Arial" w:cs="Arial"/>
                <w:color w:val="666666"/>
                <w:sz w:val="16"/>
                <w:szCs w:val="21"/>
              </w:rPr>
              <w:t>\password.txt'</w:t>
            </w:r>
            <w:r w:rsidR="003C0980">
              <w:rPr>
                <w:rFonts w:ascii="Arial" w:eastAsia="Times New Roman" w:hAnsi="Arial" w:cs="Arial"/>
                <w:color w:val="666666"/>
                <w:sz w:val="16"/>
                <w:szCs w:val="21"/>
              </w:rPr>
              <w:t>, rather than the password itself.</w:t>
            </w:r>
          </w:p>
        </w:tc>
      </w:tr>
    </w:tbl>
    <w:p w:rsidR="00574C01" w:rsidRPr="00495EEE" w:rsidRDefault="00574C01" w:rsidP="009754D8">
      <w:pPr>
        <w:rPr>
          <w:rFonts w:ascii="Arial" w:eastAsia="Times New Roman" w:hAnsi="Arial" w:cs="Arial"/>
          <w:color w:val="666666"/>
          <w:sz w:val="16"/>
          <w:szCs w:val="21"/>
        </w:rPr>
      </w:pPr>
    </w:p>
    <w:tbl>
      <w:tblPr>
        <w:tblStyle w:val="TableGrid"/>
        <w:tblW w:w="0" w:type="auto"/>
        <w:tblLook w:val="04A0" w:firstRow="1" w:lastRow="0" w:firstColumn="1" w:lastColumn="0" w:noHBand="0" w:noVBand="1"/>
      </w:tblPr>
      <w:tblGrid>
        <w:gridCol w:w="2695"/>
        <w:gridCol w:w="6655"/>
      </w:tblGrid>
      <w:tr w:rsidR="009754D8" w:rsidRPr="00495EEE" w:rsidTr="009754D8">
        <w:tc>
          <w:tcPr>
            <w:tcW w:w="2695" w:type="dxa"/>
          </w:tcPr>
          <w:p w:rsidR="009754D8" w:rsidRPr="00495EEE" w:rsidRDefault="009754D8" w:rsidP="007C5C88">
            <w:pPr>
              <w:rPr>
                <w:rFonts w:ascii="Arial" w:eastAsia="Times New Roman" w:hAnsi="Arial" w:cs="Arial"/>
                <w:b/>
                <w:color w:val="666666"/>
                <w:sz w:val="16"/>
                <w:szCs w:val="21"/>
              </w:rPr>
            </w:pPr>
            <w:r w:rsidRPr="00495EEE">
              <w:rPr>
                <w:rFonts w:ascii="Arial" w:eastAsia="Times New Roman" w:hAnsi="Arial" w:cs="Arial"/>
                <w:b/>
                <w:color w:val="666666"/>
                <w:sz w:val="16"/>
                <w:szCs w:val="21"/>
              </w:rPr>
              <w:t>Tableau Server Settings</w:t>
            </w:r>
          </w:p>
        </w:tc>
        <w:tc>
          <w:tcPr>
            <w:tcW w:w="6655" w:type="dxa"/>
          </w:tcPr>
          <w:p w:rsidR="009754D8" w:rsidRPr="00495EEE" w:rsidRDefault="009754D8" w:rsidP="007C5C88">
            <w:pPr>
              <w:rPr>
                <w:rFonts w:ascii="Arial" w:eastAsia="Times New Roman" w:hAnsi="Arial" w:cs="Arial"/>
                <w:color w:val="666666"/>
                <w:sz w:val="16"/>
                <w:szCs w:val="21"/>
              </w:rPr>
            </w:pPr>
          </w:p>
        </w:tc>
      </w:tr>
      <w:tr w:rsidR="009754D8" w:rsidRPr="00495EEE" w:rsidTr="009754D8">
        <w:tc>
          <w:tcPr>
            <w:tcW w:w="2695" w:type="dxa"/>
          </w:tcPr>
          <w:p w:rsidR="009754D8" w:rsidRPr="00495EEE" w:rsidRDefault="009754D8" w:rsidP="009754D8">
            <w:pPr>
              <w:rPr>
                <w:rFonts w:ascii="Arial" w:eastAsia="Times New Roman" w:hAnsi="Arial" w:cs="Arial"/>
                <w:color w:val="666666"/>
                <w:sz w:val="16"/>
                <w:szCs w:val="21"/>
              </w:rPr>
            </w:pPr>
            <w:r w:rsidRPr="00495EEE">
              <w:rPr>
                <w:rFonts w:ascii="Arial" w:eastAsia="Times New Roman" w:hAnsi="Arial" w:cs="Arial"/>
                <w:color w:val="666666"/>
                <w:sz w:val="16"/>
                <w:szCs w:val="21"/>
              </w:rPr>
              <w:t>server</w:t>
            </w:r>
          </w:p>
        </w:tc>
        <w:tc>
          <w:tcPr>
            <w:tcW w:w="6655" w:type="dxa"/>
          </w:tcPr>
          <w:p w:rsidR="009754D8" w:rsidRPr="00495EEE" w:rsidRDefault="009754D8"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Name of the Tableau Server you wish to run this instance of </w:t>
            </w:r>
            <w:proofErr w:type="spellStart"/>
            <w:r w:rsidRPr="00495EEE">
              <w:rPr>
                <w:rFonts w:ascii="Arial" w:eastAsia="Times New Roman" w:hAnsi="Arial" w:cs="Arial"/>
                <w:color w:val="666666"/>
                <w:sz w:val="16"/>
                <w:szCs w:val="21"/>
              </w:rPr>
              <w:t>VizAlerts</w:t>
            </w:r>
            <w:proofErr w:type="spellEnd"/>
            <w:r w:rsidRPr="00495EEE">
              <w:rPr>
                <w:rFonts w:ascii="Arial" w:eastAsia="Times New Roman" w:hAnsi="Arial" w:cs="Arial"/>
                <w:color w:val="666666"/>
                <w:sz w:val="16"/>
                <w:szCs w:val="21"/>
              </w:rPr>
              <w:t xml:space="preserve"> against.</w:t>
            </w:r>
          </w:p>
        </w:tc>
      </w:tr>
      <w:tr w:rsidR="00720DC9" w:rsidRPr="00495EEE" w:rsidTr="009754D8">
        <w:tc>
          <w:tcPr>
            <w:tcW w:w="2695" w:type="dxa"/>
          </w:tcPr>
          <w:p w:rsidR="00720DC9" w:rsidRPr="00495EEE" w:rsidRDefault="00720DC9" w:rsidP="007C5C88">
            <w:pPr>
              <w:rPr>
                <w:rFonts w:ascii="Arial" w:eastAsia="Times New Roman" w:hAnsi="Arial" w:cs="Arial"/>
                <w:color w:val="666666"/>
                <w:sz w:val="16"/>
                <w:szCs w:val="21"/>
              </w:rPr>
            </w:pPr>
            <w:proofErr w:type="spellStart"/>
            <w:r>
              <w:rPr>
                <w:rFonts w:ascii="Arial" w:eastAsia="Times New Roman" w:hAnsi="Arial" w:cs="Arial"/>
                <w:color w:val="666666"/>
                <w:sz w:val="16"/>
                <w:szCs w:val="21"/>
              </w:rPr>
              <w:t>server.version</w:t>
            </w:r>
            <w:proofErr w:type="spellEnd"/>
          </w:p>
        </w:tc>
        <w:tc>
          <w:tcPr>
            <w:tcW w:w="6655" w:type="dxa"/>
          </w:tcPr>
          <w:p w:rsidR="00720DC9" w:rsidRPr="00495EEE" w:rsidRDefault="00720DC9" w:rsidP="007C5C88">
            <w:pPr>
              <w:rPr>
                <w:rFonts w:ascii="Arial" w:eastAsia="Times New Roman" w:hAnsi="Arial" w:cs="Arial"/>
                <w:color w:val="666666"/>
                <w:sz w:val="16"/>
                <w:szCs w:val="21"/>
              </w:rPr>
            </w:pPr>
            <w:r>
              <w:rPr>
                <w:rFonts w:ascii="Arial" w:eastAsia="Times New Roman" w:hAnsi="Arial" w:cs="Arial"/>
                <w:color w:val="666666"/>
                <w:sz w:val="16"/>
                <w:szCs w:val="21"/>
              </w:rPr>
              <w:t xml:space="preserve">Major version of the Tableau Server you are running </w:t>
            </w:r>
            <w:proofErr w:type="spellStart"/>
            <w:r>
              <w:rPr>
                <w:rFonts w:ascii="Arial" w:eastAsia="Times New Roman" w:hAnsi="Arial" w:cs="Arial"/>
                <w:color w:val="666666"/>
                <w:sz w:val="16"/>
                <w:szCs w:val="21"/>
              </w:rPr>
              <w:t>VizAlerts</w:t>
            </w:r>
            <w:proofErr w:type="spellEnd"/>
            <w:r>
              <w:rPr>
                <w:rFonts w:ascii="Arial" w:eastAsia="Times New Roman" w:hAnsi="Arial" w:cs="Arial"/>
                <w:color w:val="666666"/>
                <w:sz w:val="16"/>
                <w:szCs w:val="21"/>
              </w:rPr>
              <w:t xml:space="preserve"> against (this must be 8 or 9)</w:t>
            </w:r>
          </w:p>
        </w:tc>
      </w:tr>
      <w:tr w:rsidR="001E7384" w:rsidRPr="00495EEE" w:rsidTr="009754D8">
        <w:tc>
          <w:tcPr>
            <w:tcW w:w="2695" w:type="dxa"/>
          </w:tcPr>
          <w:p w:rsidR="001E7384" w:rsidRPr="00495EEE" w:rsidRDefault="001E7384" w:rsidP="007C5C8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server.user</w:t>
            </w:r>
            <w:proofErr w:type="spellEnd"/>
          </w:p>
        </w:tc>
        <w:tc>
          <w:tcPr>
            <w:tcW w:w="6655" w:type="dxa"/>
          </w:tcPr>
          <w:p w:rsidR="001E7384" w:rsidRDefault="001E7384" w:rsidP="001E7384">
            <w:pPr>
              <w:rPr>
                <w:rFonts w:ascii="Arial" w:eastAsia="Times New Roman" w:hAnsi="Arial" w:cs="Arial"/>
                <w:color w:val="666666"/>
                <w:sz w:val="16"/>
                <w:szCs w:val="21"/>
              </w:rPr>
            </w:pPr>
            <w:r w:rsidRPr="00495EEE">
              <w:rPr>
                <w:rFonts w:ascii="Arial" w:eastAsia="Times New Roman" w:hAnsi="Arial" w:cs="Arial"/>
                <w:color w:val="666666"/>
                <w:sz w:val="16"/>
                <w:szCs w:val="21"/>
              </w:rPr>
              <w:t>This is ANY user licensed in Tableau Server--it does not need to be an Admin, as it is only used in authenticating over HTTP</w:t>
            </w:r>
            <w:r>
              <w:rPr>
                <w:rFonts w:ascii="Arial" w:eastAsia="Times New Roman" w:hAnsi="Arial" w:cs="Arial"/>
                <w:color w:val="666666"/>
                <w:sz w:val="16"/>
                <w:szCs w:val="21"/>
              </w:rPr>
              <w:t>.</w:t>
            </w:r>
          </w:p>
          <w:p w:rsidR="001E7384" w:rsidRDefault="001E7384" w:rsidP="001E7384">
            <w:pPr>
              <w:pStyle w:val="ListParagraph"/>
              <w:numPr>
                <w:ilvl w:val="0"/>
                <w:numId w:val="14"/>
              </w:numPr>
              <w:rPr>
                <w:rFonts w:ascii="Arial" w:eastAsia="Times New Roman" w:hAnsi="Arial" w:cs="Arial"/>
                <w:color w:val="666666"/>
                <w:sz w:val="16"/>
                <w:szCs w:val="21"/>
              </w:rPr>
            </w:pPr>
            <w:r w:rsidRPr="001E7384">
              <w:rPr>
                <w:rFonts w:ascii="Arial" w:eastAsia="Times New Roman" w:hAnsi="Arial" w:cs="Arial"/>
                <w:color w:val="666666"/>
                <w:sz w:val="16"/>
                <w:szCs w:val="21"/>
              </w:rPr>
              <w:t>If you are using Active Directory authentication, prepend the d</w:t>
            </w:r>
            <w:r>
              <w:rPr>
                <w:rFonts w:ascii="Arial" w:eastAsia="Times New Roman" w:hAnsi="Arial" w:cs="Arial"/>
                <w:color w:val="666666"/>
                <w:sz w:val="16"/>
                <w:szCs w:val="21"/>
              </w:rPr>
              <w:t>omain name in front of the username, e.g. “tableau.com\</w:t>
            </w:r>
            <w:proofErr w:type="spellStart"/>
            <w:r>
              <w:rPr>
                <w:rFonts w:ascii="Arial" w:eastAsia="Times New Roman" w:hAnsi="Arial" w:cs="Arial"/>
                <w:color w:val="666666"/>
                <w:sz w:val="16"/>
                <w:szCs w:val="21"/>
              </w:rPr>
              <w:t>mcoles</w:t>
            </w:r>
            <w:proofErr w:type="spellEnd"/>
            <w:r>
              <w:rPr>
                <w:rFonts w:ascii="Arial" w:eastAsia="Times New Roman" w:hAnsi="Arial" w:cs="Arial"/>
                <w:color w:val="666666"/>
                <w:sz w:val="16"/>
                <w:szCs w:val="21"/>
              </w:rPr>
              <w:t>”</w:t>
            </w:r>
          </w:p>
          <w:p w:rsidR="001E7384" w:rsidRPr="001E7384" w:rsidRDefault="001E7384" w:rsidP="001E7384">
            <w:pPr>
              <w:pStyle w:val="ListParagraph"/>
              <w:numPr>
                <w:ilvl w:val="0"/>
                <w:numId w:val="14"/>
              </w:numPr>
              <w:rPr>
                <w:rFonts w:ascii="Arial" w:eastAsia="Times New Roman" w:hAnsi="Arial" w:cs="Arial"/>
                <w:color w:val="666666"/>
                <w:sz w:val="16"/>
                <w:szCs w:val="21"/>
              </w:rPr>
            </w:pPr>
            <w:r>
              <w:rPr>
                <w:rFonts w:ascii="Arial" w:eastAsia="Times New Roman" w:hAnsi="Arial" w:cs="Arial"/>
                <w:color w:val="666666"/>
                <w:sz w:val="16"/>
                <w:szCs w:val="21"/>
              </w:rPr>
              <w:t>If you are using Local Authentication, simply supply the username, e.g., “</w:t>
            </w:r>
            <w:proofErr w:type="spellStart"/>
            <w:r>
              <w:rPr>
                <w:rFonts w:ascii="Arial" w:eastAsia="Times New Roman" w:hAnsi="Arial" w:cs="Arial"/>
                <w:color w:val="666666"/>
                <w:sz w:val="16"/>
                <w:szCs w:val="21"/>
              </w:rPr>
              <w:t>mcoles</w:t>
            </w:r>
            <w:proofErr w:type="spellEnd"/>
            <w:r>
              <w:rPr>
                <w:rFonts w:ascii="Arial" w:eastAsia="Times New Roman" w:hAnsi="Arial" w:cs="Arial"/>
                <w:color w:val="666666"/>
                <w:sz w:val="16"/>
                <w:szCs w:val="21"/>
              </w:rPr>
              <w:t>”</w:t>
            </w:r>
          </w:p>
        </w:tc>
      </w:tr>
      <w:tr w:rsidR="001E7384" w:rsidRPr="00495EEE" w:rsidTr="009754D8">
        <w:tc>
          <w:tcPr>
            <w:tcW w:w="2695" w:type="dxa"/>
          </w:tcPr>
          <w:p w:rsidR="001E7384" w:rsidRPr="00495EEE" w:rsidRDefault="001E7384" w:rsidP="007C5C8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server.ssl</w:t>
            </w:r>
            <w:proofErr w:type="spellEnd"/>
          </w:p>
        </w:tc>
        <w:tc>
          <w:tcPr>
            <w:tcW w:w="6655" w:type="dxa"/>
          </w:tcPr>
          <w:p w:rsidR="001E7384" w:rsidRPr="00495EEE" w:rsidRDefault="001E7384"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When set to true, use SSL to connect to Tableau Server (recommended if you have enabled SSL).</w:t>
            </w:r>
          </w:p>
        </w:tc>
      </w:tr>
    </w:tbl>
    <w:p w:rsidR="007C5C88" w:rsidRPr="00495EEE" w:rsidRDefault="00DB77D2"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   </w:t>
      </w:r>
    </w:p>
    <w:tbl>
      <w:tblPr>
        <w:tblStyle w:val="TableGrid"/>
        <w:tblW w:w="0" w:type="auto"/>
        <w:tblLook w:val="04A0" w:firstRow="1" w:lastRow="0" w:firstColumn="1" w:lastColumn="0" w:noHBand="0" w:noVBand="1"/>
      </w:tblPr>
      <w:tblGrid>
        <w:gridCol w:w="3055"/>
        <w:gridCol w:w="6295"/>
      </w:tblGrid>
      <w:tr w:rsidR="00DC1F03" w:rsidRPr="00495EEE" w:rsidTr="00495EEE">
        <w:tc>
          <w:tcPr>
            <w:tcW w:w="3055" w:type="dxa"/>
          </w:tcPr>
          <w:p w:rsidR="00DC1F03" w:rsidRPr="00495EEE" w:rsidRDefault="00DC1F03" w:rsidP="00DC1F03">
            <w:pPr>
              <w:rPr>
                <w:rFonts w:ascii="Arial" w:eastAsia="Times New Roman" w:hAnsi="Arial" w:cs="Arial"/>
                <w:b/>
                <w:color w:val="666666"/>
                <w:sz w:val="16"/>
                <w:szCs w:val="21"/>
              </w:rPr>
            </w:pPr>
            <w:r w:rsidRPr="00495EEE">
              <w:rPr>
                <w:rFonts w:ascii="Arial" w:eastAsia="Times New Roman" w:hAnsi="Arial" w:cs="Arial"/>
                <w:b/>
                <w:color w:val="666666"/>
                <w:sz w:val="16"/>
                <w:szCs w:val="21"/>
              </w:rPr>
              <w:t>Tableau Server Repository Settings</w:t>
            </w:r>
          </w:p>
        </w:tc>
        <w:tc>
          <w:tcPr>
            <w:tcW w:w="6295" w:type="dxa"/>
          </w:tcPr>
          <w:p w:rsidR="00DC1F03" w:rsidRPr="00495EEE" w:rsidRDefault="00DC1F03" w:rsidP="007C5C88">
            <w:pPr>
              <w:rPr>
                <w:rFonts w:ascii="Arial" w:eastAsia="Times New Roman" w:hAnsi="Arial" w:cs="Arial"/>
                <w:color w:val="666666"/>
                <w:sz w:val="16"/>
                <w:szCs w:val="21"/>
              </w:rPr>
            </w:pPr>
          </w:p>
        </w:tc>
      </w:tr>
      <w:tr w:rsidR="00DC1F03" w:rsidRPr="00495EEE" w:rsidTr="00495EEE">
        <w:tc>
          <w:tcPr>
            <w:tcW w:w="3055" w:type="dxa"/>
          </w:tcPr>
          <w:p w:rsidR="00DC1F03" w:rsidRPr="00495EEE" w:rsidRDefault="00DC1F03" w:rsidP="007C5C8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db.host</w:t>
            </w:r>
            <w:proofErr w:type="spellEnd"/>
          </w:p>
        </w:tc>
        <w:tc>
          <w:tcPr>
            <w:tcW w:w="6295" w:type="dxa"/>
          </w:tcPr>
          <w:p w:rsidR="00DC1F03" w:rsidRPr="00495EEE" w:rsidRDefault="00DC1F03" w:rsidP="00DC1F03">
            <w:pPr>
              <w:rPr>
                <w:rFonts w:ascii="Arial" w:eastAsia="Times New Roman" w:hAnsi="Arial" w:cs="Arial"/>
                <w:color w:val="666666"/>
                <w:sz w:val="16"/>
                <w:szCs w:val="21"/>
              </w:rPr>
            </w:pPr>
            <w:r w:rsidRPr="00495EEE">
              <w:rPr>
                <w:rFonts w:ascii="Arial" w:eastAsia="Times New Roman" w:hAnsi="Arial" w:cs="Arial"/>
                <w:color w:val="666666"/>
                <w:sz w:val="16"/>
                <w:szCs w:val="21"/>
              </w:rPr>
              <w:t>This is the host name of the Tableau Server worker responsible for running the Repository process. If you have two, it’s recommended you pick the Secondary, though it doesn’t matter that much.</w:t>
            </w:r>
          </w:p>
        </w:tc>
      </w:tr>
      <w:tr w:rsidR="00DC1F03" w:rsidRPr="00495EEE" w:rsidTr="00495EEE">
        <w:tc>
          <w:tcPr>
            <w:tcW w:w="3055" w:type="dxa"/>
          </w:tcPr>
          <w:p w:rsidR="00DC1F03" w:rsidRPr="00495EEE" w:rsidRDefault="00DC1F03" w:rsidP="007C5C88">
            <w:pPr>
              <w:rPr>
                <w:rFonts w:ascii="Arial" w:eastAsia="Times New Roman" w:hAnsi="Arial" w:cs="Arial"/>
                <w:color w:val="666666"/>
                <w:sz w:val="16"/>
                <w:szCs w:val="21"/>
              </w:rPr>
            </w:pPr>
            <w:r w:rsidRPr="00495EEE">
              <w:rPr>
                <w:rFonts w:ascii="Arial" w:eastAsia="Times New Roman" w:hAnsi="Arial" w:cs="Arial"/>
                <w:color w:val="666666"/>
                <w:sz w:val="16"/>
                <w:szCs w:val="21"/>
              </w:rPr>
              <w:t>db.pw</w:t>
            </w:r>
          </w:p>
        </w:tc>
        <w:tc>
          <w:tcPr>
            <w:tcW w:w="6295" w:type="dxa"/>
          </w:tcPr>
          <w:p w:rsidR="00DC1F03" w:rsidRPr="00495EEE" w:rsidRDefault="00DC1F03" w:rsidP="00DC1F03">
            <w:pPr>
              <w:rPr>
                <w:rFonts w:ascii="Arial" w:eastAsia="Times New Roman" w:hAnsi="Arial" w:cs="Arial"/>
                <w:color w:val="666666"/>
                <w:sz w:val="16"/>
                <w:szCs w:val="21"/>
              </w:rPr>
            </w:pPr>
            <w:r w:rsidRPr="00495EEE">
              <w:rPr>
                <w:rFonts w:ascii="Arial" w:eastAsia="Times New Roman" w:hAnsi="Arial" w:cs="Arial"/>
                <w:color w:val="666666"/>
                <w:sz w:val="16"/>
                <w:szCs w:val="21"/>
              </w:rPr>
              <w:t>Password for the user you connect to the Repository database with. It should be the password you set (or plan to set) when you enabled the “</w:t>
            </w:r>
            <w:proofErr w:type="spellStart"/>
            <w:r w:rsidRPr="00495EEE">
              <w:rPr>
                <w:rFonts w:ascii="Arial" w:eastAsia="Times New Roman" w:hAnsi="Arial" w:cs="Arial"/>
                <w:color w:val="666666"/>
                <w:sz w:val="16"/>
                <w:szCs w:val="21"/>
              </w:rPr>
              <w:t>readonly</w:t>
            </w:r>
            <w:proofErr w:type="spellEnd"/>
            <w:r w:rsidRPr="00495EEE">
              <w:rPr>
                <w:rFonts w:ascii="Arial" w:eastAsia="Times New Roman" w:hAnsi="Arial" w:cs="Arial"/>
                <w:color w:val="666666"/>
                <w:sz w:val="16"/>
                <w:szCs w:val="21"/>
              </w:rPr>
              <w:t>” user access.</w:t>
            </w:r>
            <w:r w:rsidR="007B237D">
              <w:rPr>
                <w:rFonts w:ascii="Arial" w:eastAsia="Times New Roman" w:hAnsi="Arial" w:cs="Arial"/>
                <w:color w:val="666666"/>
                <w:sz w:val="16"/>
                <w:szCs w:val="21"/>
              </w:rPr>
              <w:t xml:space="preserve"> The password should be enclosed in single quotes.</w:t>
            </w:r>
            <w:r w:rsidR="00C76DE8">
              <w:rPr>
                <w:rFonts w:ascii="Arial" w:eastAsia="Times New Roman" w:hAnsi="Arial" w:cs="Arial"/>
                <w:color w:val="666666"/>
                <w:sz w:val="16"/>
                <w:szCs w:val="21"/>
              </w:rPr>
              <w:br/>
            </w:r>
            <w:r w:rsidR="00C76DE8">
              <w:rPr>
                <w:rFonts w:ascii="Arial" w:eastAsia="Times New Roman" w:hAnsi="Arial" w:cs="Arial"/>
                <w:color w:val="666666"/>
                <w:sz w:val="16"/>
                <w:szCs w:val="21"/>
              </w:rPr>
              <w:br/>
              <w:t xml:space="preserve">If desired, this value can </w:t>
            </w:r>
            <w:r w:rsidR="00C76DE8" w:rsidRPr="003C0980">
              <w:rPr>
                <w:rFonts w:ascii="Arial" w:eastAsia="Times New Roman" w:hAnsi="Arial" w:cs="Arial"/>
                <w:color w:val="666666"/>
                <w:sz w:val="16"/>
                <w:szCs w:val="21"/>
              </w:rPr>
              <w:t>be a valid path to a .txt file containing the password, e.g. 'c</w:t>
            </w:r>
            <w:proofErr w:type="gramStart"/>
            <w:r w:rsidR="00C76DE8" w:rsidRPr="003C0980">
              <w:rPr>
                <w:rFonts w:ascii="Arial" w:eastAsia="Times New Roman" w:hAnsi="Arial" w:cs="Arial"/>
                <w:color w:val="666666"/>
                <w:sz w:val="16"/>
                <w:szCs w:val="21"/>
              </w:rPr>
              <w:t>:\</w:t>
            </w:r>
            <w:proofErr w:type="gramEnd"/>
            <w:r w:rsidR="00C76DE8" w:rsidRPr="003C0980">
              <w:rPr>
                <w:rFonts w:ascii="Arial" w:eastAsia="Times New Roman" w:hAnsi="Arial" w:cs="Arial"/>
                <w:color w:val="666666"/>
                <w:sz w:val="16"/>
                <w:szCs w:val="21"/>
              </w:rPr>
              <w:t>users\</w:t>
            </w:r>
            <w:proofErr w:type="spellStart"/>
            <w:r w:rsidR="00C76DE8" w:rsidRPr="003C0980">
              <w:rPr>
                <w:rFonts w:ascii="Arial" w:eastAsia="Times New Roman" w:hAnsi="Arial" w:cs="Arial"/>
                <w:color w:val="666666"/>
                <w:sz w:val="16"/>
                <w:szCs w:val="21"/>
              </w:rPr>
              <w:t>mcoles</w:t>
            </w:r>
            <w:proofErr w:type="spellEnd"/>
            <w:r w:rsidR="00C76DE8" w:rsidRPr="003C0980">
              <w:rPr>
                <w:rFonts w:ascii="Arial" w:eastAsia="Times New Roman" w:hAnsi="Arial" w:cs="Arial"/>
                <w:color w:val="666666"/>
                <w:sz w:val="16"/>
                <w:szCs w:val="21"/>
              </w:rPr>
              <w:t>\password.txt'</w:t>
            </w:r>
            <w:r w:rsidR="00C76DE8">
              <w:rPr>
                <w:rFonts w:ascii="Arial" w:eastAsia="Times New Roman" w:hAnsi="Arial" w:cs="Arial"/>
                <w:color w:val="666666"/>
                <w:sz w:val="16"/>
                <w:szCs w:val="21"/>
              </w:rPr>
              <w:t>, rather than the password itself.</w:t>
            </w:r>
          </w:p>
        </w:tc>
      </w:tr>
      <w:tr w:rsidR="00DC1F03" w:rsidRPr="00495EEE" w:rsidTr="00495EEE">
        <w:tc>
          <w:tcPr>
            <w:tcW w:w="3055" w:type="dxa"/>
          </w:tcPr>
          <w:p w:rsidR="00DC1F03" w:rsidRPr="00495EEE" w:rsidRDefault="00DC1F03" w:rsidP="007C5C88">
            <w:pPr>
              <w:rPr>
                <w:rFonts w:ascii="Arial" w:eastAsia="Times New Roman" w:hAnsi="Arial" w:cs="Arial"/>
                <w:color w:val="666666"/>
                <w:sz w:val="16"/>
                <w:szCs w:val="21"/>
              </w:rPr>
            </w:pPr>
            <w:proofErr w:type="spellStart"/>
            <w:r w:rsidRPr="00495EEE">
              <w:rPr>
                <w:rFonts w:ascii="Arial" w:eastAsia="Times New Roman" w:hAnsi="Arial" w:cs="Arial"/>
                <w:color w:val="666666"/>
                <w:sz w:val="16"/>
                <w:szCs w:val="21"/>
              </w:rPr>
              <w:t>db.query</w:t>
            </w:r>
            <w:proofErr w:type="spellEnd"/>
          </w:p>
        </w:tc>
        <w:tc>
          <w:tcPr>
            <w:tcW w:w="6295" w:type="dxa"/>
          </w:tcPr>
          <w:p w:rsidR="00495EEE" w:rsidRPr="00495EEE" w:rsidRDefault="00DC1F03" w:rsidP="004A2681">
            <w:pPr>
              <w:rPr>
                <w:rFonts w:ascii="Arial" w:eastAsia="Times New Roman" w:hAnsi="Arial" w:cs="Arial"/>
                <w:color w:val="666666"/>
                <w:sz w:val="16"/>
                <w:szCs w:val="21"/>
              </w:rPr>
            </w:pPr>
            <w:r w:rsidRPr="00495EEE">
              <w:rPr>
                <w:rFonts w:ascii="Arial" w:eastAsia="Times New Roman" w:hAnsi="Arial" w:cs="Arial"/>
                <w:color w:val="666666"/>
                <w:sz w:val="16"/>
                <w:szCs w:val="21"/>
              </w:rPr>
              <w:t>This is the query that is run against the Repository database to obtain the set of Alerts to run e</w:t>
            </w:r>
            <w:r w:rsidR="004A2681" w:rsidRPr="00495EEE">
              <w:rPr>
                <w:rFonts w:ascii="Arial" w:eastAsia="Times New Roman" w:hAnsi="Arial" w:cs="Arial"/>
                <w:color w:val="666666"/>
                <w:sz w:val="16"/>
                <w:szCs w:val="21"/>
              </w:rPr>
              <w:t xml:space="preserve">ach time </w:t>
            </w:r>
            <w:proofErr w:type="spellStart"/>
            <w:r w:rsidR="004A2681" w:rsidRPr="00495EEE">
              <w:rPr>
                <w:rFonts w:ascii="Arial" w:eastAsia="Times New Roman" w:hAnsi="Arial" w:cs="Arial"/>
                <w:color w:val="666666"/>
                <w:sz w:val="16"/>
                <w:szCs w:val="21"/>
              </w:rPr>
              <w:t>VizAlerts</w:t>
            </w:r>
            <w:proofErr w:type="spellEnd"/>
            <w:r w:rsidR="004A2681" w:rsidRPr="00495EEE">
              <w:rPr>
                <w:rFonts w:ascii="Arial" w:eastAsia="Times New Roman" w:hAnsi="Arial" w:cs="Arial"/>
                <w:color w:val="666666"/>
                <w:sz w:val="16"/>
                <w:szCs w:val="21"/>
              </w:rPr>
              <w:t xml:space="preserve"> is executed.</w:t>
            </w:r>
          </w:p>
          <w:p w:rsidR="00495EEE" w:rsidRPr="00495EEE" w:rsidRDefault="00495EEE" w:rsidP="004A2681">
            <w:pPr>
              <w:rPr>
                <w:rFonts w:ascii="Arial" w:eastAsia="Times New Roman" w:hAnsi="Arial" w:cs="Arial"/>
                <w:color w:val="666666"/>
                <w:sz w:val="16"/>
                <w:szCs w:val="21"/>
              </w:rPr>
            </w:pPr>
          </w:p>
          <w:p w:rsidR="00495EEE" w:rsidRDefault="00495EEE" w:rsidP="004A2681">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The only </w:t>
            </w:r>
            <w:r w:rsidR="00EA3BD1">
              <w:rPr>
                <w:rFonts w:ascii="Arial" w:eastAsia="Times New Roman" w:hAnsi="Arial" w:cs="Arial"/>
                <w:b/>
                <w:color w:val="666666"/>
                <w:sz w:val="16"/>
                <w:szCs w:val="21"/>
              </w:rPr>
              <w:t xml:space="preserve">important </w:t>
            </w:r>
            <w:r w:rsidRPr="00495EEE">
              <w:rPr>
                <w:rFonts w:ascii="Arial" w:eastAsia="Times New Roman" w:hAnsi="Arial" w:cs="Arial"/>
                <w:color w:val="666666"/>
                <w:sz w:val="16"/>
                <w:szCs w:val="21"/>
              </w:rPr>
              <w:t>change here is that you must ensure the pattern in this line matches your Schedule names</w:t>
            </w:r>
            <w:r w:rsidR="00EA3BD1">
              <w:rPr>
                <w:rFonts w:ascii="Arial" w:eastAsia="Times New Roman" w:hAnsi="Arial" w:cs="Arial"/>
                <w:color w:val="666666"/>
                <w:sz w:val="16"/>
                <w:szCs w:val="21"/>
              </w:rPr>
              <w:t xml:space="preserve">. </w:t>
            </w:r>
            <w:r w:rsidR="00EA3BD1" w:rsidRPr="00EA3BD1">
              <w:rPr>
                <w:rFonts w:ascii="Arial" w:eastAsia="Times New Roman" w:hAnsi="Arial" w:cs="Arial"/>
                <w:b/>
                <w:color w:val="666666"/>
                <w:sz w:val="16"/>
                <w:szCs w:val="21"/>
              </w:rPr>
              <w:t>If you followed the naming convention</w:t>
            </w:r>
            <w:r w:rsidR="00EA3BD1">
              <w:rPr>
                <w:rFonts w:ascii="Arial" w:eastAsia="Times New Roman" w:hAnsi="Arial" w:cs="Arial"/>
                <w:color w:val="666666"/>
                <w:sz w:val="16"/>
                <w:szCs w:val="21"/>
              </w:rPr>
              <w:t xml:space="preserve"> in this guide, you do not need to alter this. The default pattern is looking for “[any single character]</w:t>
            </w:r>
            <w:proofErr w:type="spellStart"/>
            <w:r w:rsidR="00EA3BD1">
              <w:rPr>
                <w:rFonts w:ascii="Arial" w:eastAsia="Times New Roman" w:hAnsi="Arial" w:cs="Arial"/>
                <w:color w:val="666666"/>
                <w:sz w:val="16"/>
                <w:szCs w:val="21"/>
              </w:rPr>
              <w:t>lerts</w:t>
            </w:r>
            <w:proofErr w:type="spellEnd"/>
            <w:r w:rsidR="00EA3BD1">
              <w:rPr>
                <w:rFonts w:ascii="Arial" w:eastAsia="Times New Roman" w:hAnsi="Arial" w:cs="Arial"/>
                <w:color w:val="666666"/>
                <w:sz w:val="16"/>
                <w:szCs w:val="21"/>
              </w:rPr>
              <w:t>[any number of any characters]”</w:t>
            </w:r>
            <w:r w:rsidRPr="00495EEE">
              <w:rPr>
                <w:rFonts w:ascii="Arial" w:eastAsia="Times New Roman" w:hAnsi="Arial" w:cs="Arial"/>
                <w:color w:val="666666"/>
                <w:sz w:val="16"/>
                <w:szCs w:val="21"/>
              </w:rPr>
              <w:t>:</w:t>
            </w:r>
          </w:p>
          <w:p w:rsidR="00495EEE" w:rsidRPr="00495EEE" w:rsidRDefault="00495EEE" w:rsidP="00495EEE">
            <w:pPr>
              <w:rPr>
                <w:rFonts w:ascii="Arial" w:eastAsia="Times New Roman" w:hAnsi="Arial" w:cs="Arial"/>
                <w:color w:val="A8D08D" w:themeColor="accent6" w:themeTint="99"/>
                <w:sz w:val="16"/>
                <w:szCs w:val="21"/>
              </w:rPr>
            </w:pPr>
            <w:r>
              <w:rPr>
                <w:rFonts w:ascii="Arial" w:eastAsia="Times New Roman" w:hAnsi="Arial" w:cs="Arial"/>
                <w:color w:val="666666"/>
                <w:sz w:val="16"/>
                <w:szCs w:val="21"/>
              </w:rPr>
              <w:br/>
            </w:r>
            <w:r w:rsidRPr="00495EEE">
              <w:rPr>
                <w:rFonts w:ascii="Arial" w:eastAsia="Times New Roman" w:hAnsi="Arial" w:cs="Arial"/>
                <w:color w:val="666666"/>
                <w:sz w:val="16"/>
                <w:szCs w:val="21"/>
              </w:rPr>
              <w:t xml:space="preserve">       </w:t>
            </w:r>
            <w:r w:rsidRPr="00495EEE">
              <w:rPr>
                <w:rFonts w:ascii="Arial" w:eastAsia="Times New Roman" w:hAnsi="Arial" w:cs="Arial"/>
                <w:color w:val="A8D08D" w:themeColor="accent6" w:themeTint="99"/>
                <w:sz w:val="16"/>
                <w:szCs w:val="21"/>
              </w:rPr>
              <w:t xml:space="preserve"> -- ######################################################</w:t>
            </w:r>
          </w:p>
          <w:p w:rsidR="00495EEE" w:rsidRPr="00495EEE" w:rsidRDefault="00495EEE" w:rsidP="00495EEE">
            <w:pPr>
              <w:rPr>
                <w:rFonts w:ascii="Arial" w:eastAsia="Times New Roman" w:hAnsi="Arial" w:cs="Arial"/>
                <w:color w:val="A8D08D" w:themeColor="accent6" w:themeTint="99"/>
                <w:sz w:val="16"/>
                <w:szCs w:val="21"/>
              </w:rPr>
            </w:pPr>
            <w:r w:rsidRPr="00495EEE">
              <w:rPr>
                <w:rFonts w:ascii="Arial" w:eastAsia="Times New Roman" w:hAnsi="Arial" w:cs="Arial"/>
                <w:color w:val="A8D08D" w:themeColor="accent6" w:themeTint="99"/>
                <w:sz w:val="16"/>
                <w:szCs w:val="21"/>
              </w:rPr>
              <w:t xml:space="preserve">        -- ########         </w:t>
            </w:r>
            <w:r w:rsidR="00811528">
              <w:rPr>
                <w:rFonts w:ascii="Arial" w:eastAsia="Times New Roman" w:hAnsi="Arial" w:cs="Arial"/>
                <w:color w:val="A8D08D" w:themeColor="accent6" w:themeTint="99"/>
                <w:sz w:val="16"/>
                <w:szCs w:val="21"/>
              </w:rPr>
              <w:t xml:space="preserve">               </w:t>
            </w:r>
            <w:r w:rsidRPr="00495EEE">
              <w:rPr>
                <w:rFonts w:ascii="Arial" w:eastAsia="Times New Roman" w:hAnsi="Arial" w:cs="Arial"/>
                <w:color w:val="A8D08D" w:themeColor="accent6" w:themeTint="99"/>
                <w:sz w:val="16"/>
                <w:szCs w:val="21"/>
              </w:rPr>
              <w:t xml:space="preserve">  Editable Filters     </w:t>
            </w:r>
            <w:r w:rsidR="00811528">
              <w:rPr>
                <w:rFonts w:ascii="Arial" w:eastAsia="Times New Roman" w:hAnsi="Arial" w:cs="Arial"/>
                <w:color w:val="A8D08D" w:themeColor="accent6" w:themeTint="99"/>
                <w:sz w:val="16"/>
                <w:szCs w:val="21"/>
              </w:rPr>
              <w:t xml:space="preserve">          </w:t>
            </w:r>
            <w:r w:rsidRPr="00495EEE">
              <w:rPr>
                <w:rFonts w:ascii="Arial" w:eastAsia="Times New Roman" w:hAnsi="Arial" w:cs="Arial"/>
                <w:color w:val="A8D08D" w:themeColor="accent6" w:themeTint="99"/>
                <w:sz w:val="16"/>
                <w:szCs w:val="21"/>
              </w:rPr>
              <w:t xml:space="preserve">    </w:t>
            </w:r>
            <w:r w:rsidR="00811528">
              <w:rPr>
                <w:rFonts w:ascii="Arial" w:eastAsia="Times New Roman" w:hAnsi="Arial" w:cs="Arial"/>
                <w:color w:val="A8D08D" w:themeColor="accent6" w:themeTint="99"/>
                <w:sz w:val="16"/>
                <w:szCs w:val="21"/>
              </w:rPr>
              <w:t xml:space="preserve">    </w:t>
            </w:r>
            <w:r w:rsidRPr="00495EEE">
              <w:rPr>
                <w:rFonts w:ascii="Arial" w:eastAsia="Times New Roman" w:hAnsi="Arial" w:cs="Arial"/>
                <w:color w:val="A8D08D" w:themeColor="accent6" w:themeTint="99"/>
                <w:sz w:val="16"/>
                <w:szCs w:val="21"/>
              </w:rPr>
              <w:t xml:space="preserve"> #########</w:t>
            </w:r>
          </w:p>
          <w:p w:rsidR="00495EEE" w:rsidRPr="00495EEE" w:rsidRDefault="00495EEE" w:rsidP="00495EEE">
            <w:pPr>
              <w:rPr>
                <w:rFonts w:ascii="Arial" w:eastAsia="Times New Roman" w:hAnsi="Arial" w:cs="Arial"/>
                <w:color w:val="A8D08D" w:themeColor="accent6" w:themeTint="99"/>
                <w:sz w:val="16"/>
                <w:szCs w:val="21"/>
              </w:rPr>
            </w:pPr>
            <w:r w:rsidRPr="00495EEE">
              <w:rPr>
                <w:rFonts w:ascii="Arial" w:eastAsia="Times New Roman" w:hAnsi="Arial" w:cs="Arial"/>
                <w:color w:val="A8D08D" w:themeColor="accent6" w:themeTint="99"/>
                <w:sz w:val="16"/>
                <w:szCs w:val="21"/>
              </w:rPr>
              <w:t xml:space="preserve">        -- ######################################################</w:t>
            </w:r>
          </w:p>
          <w:p w:rsidR="004A2681" w:rsidRDefault="00495EEE" w:rsidP="004A2681">
            <w:pPr>
              <w:rPr>
                <w:rFonts w:ascii="Arial" w:eastAsia="Times New Roman" w:hAnsi="Arial" w:cs="Arial"/>
                <w:color w:val="666666"/>
                <w:sz w:val="16"/>
                <w:szCs w:val="21"/>
              </w:rPr>
            </w:pPr>
            <w:r w:rsidRPr="00495EEE">
              <w:rPr>
                <w:rFonts w:ascii="Arial" w:eastAsia="Times New Roman" w:hAnsi="Arial" w:cs="Arial"/>
                <w:color w:val="A8D08D" w:themeColor="accent6" w:themeTint="99"/>
                <w:sz w:val="16"/>
                <w:szCs w:val="21"/>
              </w:rPr>
              <w:t xml:space="preserve">       </w:t>
            </w:r>
            <w:r w:rsidR="00EA3BD1" w:rsidRPr="00EA3BD1">
              <w:rPr>
                <w:rFonts w:ascii="Arial" w:eastAsia="Times New Roman" w:hAnsi="Arial" w:cs="Arial"/>
                <w:color w:val="808080" w:themeColor="background1" w:themeShade="80"/>
                <w:sz w:val="16"/>
                <w:szCs w:val="21"/>
              </w:rPr>
              <w:t>AND LOWER(sch.name) LIKE</w:t>
            </w:r>
            <w:r w:rsidR="00EA3BD1" w:rsidRPr="00EA3BD1">
              <w:rPr>
                <w:rFonts w:ascii="Arial" w:eastAsia="Times New Roman" w:hAnsi="Arial" w:cs="Arial"/>
                <w:color w:val="A8D08D" w:themeColor="accent6" w:themeTint="99"/>
                <w:sz w:val="16"/>
                <w:szCs w:val="21"/>
              </w:rPr>
              <w:t xml:space="preserve"> </w:t>
            </w:r>
            <w:r w:rsidR="00E0455E">
              <w:rPr>
                <w:rFonts w:ascii="Arial" w:eastAsia="Times New Roman" w:hAnsi="Arial" w:cs="Arial"/>
                <w:color w:val="F4B083" w:themeColor="accent2" w:themeTint="99"/>
                <w:sz w:val="16"/>
                <w:szCs w:val="21"/>
              </w:rPr>
              <w:t>'_</w:t>
            </w:r>
            <w:proofErr w:type="spellStart"/>
            <w:r w:rsidR="00EA3BD1" w:rsidRPr="00EA3BD1">
              <w:rPr>
                <w:rFonts w:ascii="Arial" w:eastAsia="Times New Roman" w:hAnsi="Arial" w:cs="Arial"/>
                <w:color w:val="F4B083" w:themeColor="accent2" w:themeTint="99"/>
                <w:sz w:val="16"/>
                <w:szCs w:val="21"/>
              </w:rPr>
              <w:t>lerts</w:t>
            </w:r>
            <w:proofErr w:type="spellEnd"/>
            <w:r w:rsidR="00EA3BD1" w:rsidRPr="00EA3BD1">
              <w:rPr>
                <w:rFonts w:ascii="Arial" w:eastAsia="Times New Roman" w:hAnsi="Arial" w:cs="Arial"/>
                <w:color w:val="F4B083" w:themeColor="accent2" w:themeTint="99"/>
                <w:sz w:val="16"/>
                <w:szCs w:val="21"/>
              </w:rPr>
              <w:t>%</w:t>
            </w:r>
            <w:r w:rsidR="00EA3BD1">
              <w:rPr>
                <w:rFonts w:ascii="Arial" w:eastAsia="Times New Roman" w:hAnsi="Arial" w:cs="Arial"/>
                <w:color w:val="F4B083" w:themeColor="accent2" w:themeTint="99"/>
                <w:sz w:val="16"/>
                <w:szCs w:val="21"/>
              </w:rPr>
              <w:t>’</w:t>
            </w:r>
          </w:p>
          <w:p w:rsidR="00495EEE" w:rsidRPr="00495EEE" w:rsidRDefault="00495EEE" w:rsidP="004A2681">
            <w:pPr>
              <w:rPr>
                <w:rFonts w:ascii="Arial" w:eastAsia="Times New Roman" w:hAnsi="Arial" w:cs="Arial"/>
                <w:b/>
                <w:color w:val="666666"/>
                <w:sz w:val="16"/>
                <w:szCs w:val="21"/>
              </w:rPr>
            </w:pPr>
          </w:p>
          <w:p w:rsidR="00DC1F03" w:rsidRPr="00495EEE" w:rsidRDefault="004A2681" w:rsidP="00CD0274">
            <w:pPr>
              <w:rPr>
                <w:sz w:val="16"/>
              </w:rPr>
            </w:pPr>
            <w:r w:rsidRPr="00495EEE">
              <w:rPr>
                <w:rFonts w:ascii="Arial" w:eastAsia="Times New Roman" w:hAnsi="Arial" w:cs="Arial"/>
                <w:b/>
                <w:color w:val="666666"/>
                <w:sz w:val="16"/>
                <w:szCs w:val="21"/>
              </w:rPr>
              <w:t>IMPORTANT:</w:t>
            </w:r>
            <w:r w:rsidRPr="00495EEE">
              <w:rPr>
                <w:rFonts w:ascii="Arial" w:eastAsia="Times New Roman" w:hAnsi="Arial" w:cs="Arial"/>
                <w:color w:val="666666"/>
                <w:sz w:val="16"/>
                <w:szCs w:val="21"/>
              </w:rPr>
              <w:t xml:space="preserve"> The</w:t>
            </w:r>
            <w:r w:rsidR="001E4445">
              <w:rPr>
                <w:rFonts w:ascii="Arial" w:eastAsia="Times New Roman" w:hAnsi="Arial" w:cs="Arial"/>
                <w:color w:val="666666"/>
                <w:sz w:val="16"/>
                <w:szCs w:val="21"/>
              </w:rPr>
              <w:t xml:space="preserve"> “editable filters” block is the</w:t>
            </w:r>
            <w:r w:rsidRPr="00495EEE">
              <w:rPr>
                <w:rFonts w:ascii="Arial" w:eastAsia="Times New Roman" w:hAnsi="Arial" w:cs="Arial"/>
                <w:color w:val="666666"/>
                <w:sz w:val="16"/>
                <w:szCs w:val="21"/>
              </w:rPr>
              <w:t xml:space="preserve"> </w:t>
            </w:r>
            <w:r w:rsidRPr="00495EEE">
              <w:rPr>
                <w:rFonts w:ascii="Arial" w:eastAsia="Times New Roman" w:hAnsi="Arial" w:cs="Arial"/>
                <w:b/>
                <w:color w:val="666666"/>
                <w:sz w:val="16"/>
                <w:szCs w:val="21"/>
              </w:rPr>
              <w:t>only</w:t>
            </w:r>
            <w:r w:rsidRPr="00495EEE">
              <w:rPr>
                <w:sz w:val="16"/>
              </w:rPr>
              <w:t xml:space="preserve"> </w:t>
            </w:r>
            <w:r w:rsidRPr="00495EEE">
              <w:rPr>
                <w:rFonts w:ascii="Arial" w:eastAsia="Times New Roman" w:hAnsi="Arial" w:cs="Arial"/>
                <w:color w:val="666666"/>
                <w:sz w:val="16"/>
                <w:szCs w:val="21"/>
              </w:rPr>
              <w:t xml:space="preserve">part of this </w:t>
            </w:r>
            <w:r w:rsidR="001E4445">
              <w:rPr>
                <w:rFonts w:ascii="Arial" w:eastAsia="Times New Roman" w:hAnsi="Arial" w:cs="Arial"/>
                <w:color w:val="666666"/>
                <w:sz w:val="16"/>
                <w:szCs w:val="21"/>
              </w:rPr>
              <w:t xml:space="preserve">query </w:t>
            </w:r>
            <w:r w:rsidRPr="00495EEE">
              <w:rPr>
                <w:rFonts w:ascii="Arial" w:eastAsia="Times New Roman" w:hAnsi="Arial" w:cs="Arial"/>
                <w:color w:val="666666"/>
                <w:sz w:val="16"/>
                <w:szCs w:val="21"/>
              </w:rPr>
              <w:t xml:space="preserve">that you should modify. </w:t>
            </w:r>
            <w:r w:rsidR="00CD0274">
              <w:rPr>
                <w:rFonts w:ascii="Arial" w:eastAsia="Times New Roman" w:hAnsi="Arial" w:cs="Arial"/>
                <w:color w:val="666666"/>
                <w:sz w:val="16"/>
                <w:szCs w:val="21"/>
              </w:rPr>
              <w:t>Y</w:t>
            </w:r>
            <w:r w:rsidRPr="00495EEE">
              <w:rPr>
                <w:rFonts w:ascii="Arial" w:eastAsia="Times New Roman" w:hAnsi="Arial" w:cs="Arial"/>
                <w:color w:val="666666"/>
                <w:sz w:val="16"/>
                <w:szCs w:val="21"/>
              </w:rPr>
              <w:t>ou can edit the other adjacent lines to only allow specific users, Projects, or Sites for Alerts.</w:t>
            </w:r>
          </w:p>
        </w:tc>
      </w:tr>
    </w:tbl>
    <w:p w:rsidR="0037694E" w:rsidRDefault="0037694E" w:rsidP="0037694E">
      <w:pPr>
        <w:rPr>
          <w:rFonts w:ascii="Arial" w:eastAsia="Times New Roman" w:hAnsi="Arial" w:cs="Arial"/>
          <w:color w:val="666666"/>
          <w:sz w:val="21"/>
          <w:szCs w:val="21"/>
        </w:rPr>
      </w:pPr>
    </w:p>
    <w:tbl>
      <w:tblPr>
        <w:tblStyle w:val="TableGrid"/>
        <w:tblW w:w="0" w:type="auto"/>
        <w:tblLook w:val="04A0" w:firstRow="1" w:lastRow="0" w:firstColumn="1" w:lastColumn="0" w:noHBand="0" w:noVBand="1"/>
      </w:tblPr>
      <w:tblGrid>
        <w:gridCol w:w="2695"/>
        <w:gridCol w:w="6655"/>
      </w:tblGrid>
      <w:tr w:rsidR="00583ECF" w:rsidRPr="00495EEE" w:rsidTr="00802D8A">
        <w:tc>
          <w:tcPr>
            <w:tcW w:w="2695" w:type="dxa"/>
          </w:tcPr>
          <w:p w:rsidR="00583ECF" w:rsidRPr="00495EEE" w:rsidRDefault="00583ECF" w:rsidP="00583ECF">
            <w:pPr>
              <w:rPr>
                <w:rFonts w:ascii="Arial" w:eastAsia="Times New Roman" w:hAnsi="Arial" w:cs="Arial"/>
                <w:b/>
                <w:color w:val="666666"/>
                <w:sz w:val="16"/>
                <w:szCs w:val="21"/>
              </w:rPr>
            </w:pPr>
            <w:r>
              <w:rPr>
                <w:rFonts w:ascii="Arial" w:eastAsia="Times New Roman" w:hAnsi="Arial" w:cs="Arial"/>
                <w:b/>
                <w:color w:val="666666"/>
                <w:sz w:val="16"/>
                <w:szCs w:val="21"/>
              </w:rPr>
              <w:t>SMS Action</w:t>
            </w:r>
            <w:r w:rsidRPr="00495EEE">
              <w:rPr>
                <w:rFonts w:ascii="Arial" w:eastAsia="Times New Roman" w:hAnsi="Arial" w:cs="Arial"/>
                <w:b/>
                <w:color w:val="666666"/>
                <w:sz w:val="16"/>
                <w:szCs w:val="21"/>
              </w:rPr>
              <w:t xml:space="preserve"> Settings</w:t>
            </w:r>
          </w:p>
        </w:tc>
        <w:tc>
          <w:tcPr>
            <w:tcW w:w="6655" w:type="dxa"/>
          </w:tcPr>
          <w:p w:rsidR="00583ECF" w:rsidRPr="00495EEE" w:rsidRDefault="00583ECF" w:rsidP="00802D8A">
            <w:pPr>
              <w:rPr>
                <w:rFonts w:ascii="Arial" w:eastAsia="Times New Roman" w:hAnsi="Arial" w:cs="Arial"/>
                <w:color w:val="666666"/>
                <w:sz w:val="16"/>
                <w:szCs w:val="21"/>
              </w:rPr>
            </w:pPr>
          </w:p>
        </w:tc>
      </w:tr>
      <w:tr w:rsidR="00583ECF" w:rsidRPr="00495EEE" w:rsidTr="00802D8A">
        <w:tc>
          <w:tcPr>
            <w:tcW w:w="2695" w:type="dxa"/>
          </w:tcPr>
          <w:p w:rsidR="00583ECF" w:rsidRPr="00495EEE" w:rsidRDefault="00583ECF" w:rsidP="00802D8A">
            <w:pPr>
              <w:rPr>
                <w:rFonts w:ascii="Arial" w:eastAsia="Times New Roman" w:hAnsi="Arial" w:cs="Arial"/>
                <w:color w:val="666666"/>
                <w:sz w:val="16"/>
                <w:szCs w:val="21"/>
              </w:rPr>
            </w:pPr>
            <w:proofErr w:type="spellStart"/>
            <w:r>
              <w:rPr>
                <w:rFonts w:ascii="Arial" w:eastAsia="Times New Roman" w:hAnsi="Arial" w:cs="Arial"/>
                <w:color w:val="666666"/>
                <w:sz w:val="16"/>
                <w:szCs w:val="21"/>
              </w:rPr>
              <w:t>smsaction.enable</w:t>
            </w:r>
            <w:proofErr w:type="spellEnd"/>
          </w:p>
        </w:tc>
        <w:tc>
          <w:tcPr>
            <w:tcW w:w="6655" w:type="dxa"/>
          </w:tcPr>
          <w:p w:rsidR="00583ECF" w:rsidRPr="00495EEE" w:rsidRDefault="00583ECF" w:rsidP="00583ECF">
            <w:pPr>
              <w:rPr>
                <w:rFonts w:ascii="Arial" w:eastAsia="Times New Roman" w:hAnsi="Arial" w:cs="Arial"/>
                <w:color w:val="666666"/>
                <w:sz w:val="16"/>
                <w:szCs w:val="21"/>
              </w:rPr>
            </w:pPr>
            <w:r>
              <w:rPr>
                <w:rFonts w:ascii="Arial" w:eastAsia="Times New Roman" w:hAnsi="Arial" w:cs="Arial"/>
                <w:color w:val="666666"/>
                <w:sz w:val="16"/>
                <w:szCs w:val="21"/>
              </w:rPr>
              <w:t xml:space="preserve">Set to True to enable SMS Advanced Alerts to be sent. If set to False then all other </w:t>
            </w:r>
            <w:proofErr w:type="spellStart"/>
            <w:r>
              <w:rPr>
                <w:rFonts w:ascii="Arial" w:eastAsia="Times New Roman" w:hAnsi="Arial" w:cs="Arial"/>
                <w:color w:val="666666"/>
                <w:sz w:val="16"/>
                <w:szCs w:val="21"/>
              </w:rPr>
              <w:t>smsaction</w:t>
            </w:r>
            <w:proofErr w:type="spellEnd"/>
            <w:r>
              <w:rPr>
                <w:rFonts w:ascii="Arial" w:eastAsia="Times New Roman" w:hAnsi="Arial" w:cs="Arial"/>
                <w:color w:val="666666"/>
                <w:sz w:val="16"/>
                <w:szCs w:val="21"/>
              </w:rPr>
              <w:t xml:space="preserve"> fields are ignored.</w:t>
            </w:r>
          </w:p>
        </w:tc>
      </w:tr>
      <w:tr w:rsidR="00583ECF" w:rsidRPr="00495EEE" w:rsidTr="00802D8A">
        <w:tc>
          <w:tcPr>
            <w:tcW w:w="2695" w:type="dxa"/>
          </w:tcPr>
          <w:p w:rsidR="00583ECF" w:rsidRPr="00495EEE" w:rsidRDefault="00583ECF" w:rsidP="00802D8A">
            <w:pPr>
              <w:rPr>
                <w:rFonts w:ascii="Arial" w:eastAsia="Times New Roman" w:hAnsi="Arial" w:cs="Arial"/>
                <w:color w:val="666666"/>
                <w:sz w:val="16"/>
                <w:szCs w:val="21"/>
              </w:rPr>
            </w:pPr>
            <w:proofErr w:type="spellStart"/>
            <w:r>
              <w:rPr>
                <w:rFonts w:ascii="Arial" w:eastAsia="Times New Roman" w:hAnsi="Arial" w:cs="Arial"/>
                <w:color w:val="666666"/>
                <w:sz w:val="16"/>
                <w:szCs w:val="21"/>
              </w:rPr>
              <w:lastRenderedPageBreak/>
              <w:t>smsaction.provider</w:t>
            </w:r>
            <w:proofErr w:type="spellEnd"/>
          </w:p>
        </w:tc>
        <w:tc>
          <w:tcPr>
            <w:tcW w:w="6655" w:type="dxa"/>
          </w:tcPr>
          <w:p w:rsidR="00583ECF" w:rsidRPr="00495EEE" w:rsidRDefault="00583ECF" w:rsidP="00802D8A">
            <w:pPr>
              <w:rPr>
                <w:rFonts w:ascii="Arial" w:eastAsia="Times New Roman" w:hAnsi="Arial" w:cs="Arial"/>
                <w:color w:val="666666"/>
                <w:sz w:val="16"/>
                <w:szCs w:val="21"/>
              </w:rPr>
            </w:pPr>
            <w:r>
              <w:rPr>
                <w:rFonts w:ascii="Arial" w:eastAsia="Times New Roman" w:hAnsi="Arial" w:cs="Arial"/>
                <w:color w:val="666666"/>
                <w:sz w:val="16"/>
                <w:szCs w:val="21"/>
              </w:rPr>
              <w:t xml:space="preserve">The only </w:t>
            </w:r>
            <w:r w:rsidR="00DE62D4">
              <w:rPr>
                <w:rFonts w:ascii="Arial" w:eastAsia="Times New Roman" w:hAnsi="Arial" w:cs="Arial"/>
                <w:color w:val="666666"/>
                <w:sz w:val="16"/>
                <w:szCs w:val="21"/>
              </w:rPr>
              <w:t xml:space="preserve">supported provider at this time is </w:t>
            </w:r>
            <w:proofErr w:type="spellStart"/>
            <w:r w:rsidR="00DE62D4">
              <w:rPr>
                <w:rFonts w:ascii="Arial" w:eastAsia="Times New Roman" w:hAnsi="Arial" w:cs="Arial"/>
                <w:color w:val="666666"/>
                <w:sz w:val="16"/>
                <w:szCs w:val="21"/>
              </w:rPr>
              <w:t>twilio</w:t>
            </w:r>
            <w:proofErr w:type="spellEnd"/>
            <w:r w:rsidR="00DE62D4">
              <w:rPr>
                <w:rFonts w:ascii="Arial" w:eastAsia="Times New Roman" w:hAnsi="Arial" w:cs="Arial"/>
                <w:color w:val="666666"/>
                <w:sz w:val="16"/>
                <w:szCs w:val="21"/>
              </w:rPr>
              <w:t>.</w:t>
            </w:r>
          </w:p>
        </w:tc>
      </w:tr>
      <w:tr w:rsidR="00583ECF" w:rsidRPr="00495EEE" w:rsidTr="00802D8A">
        <w:tc>
          <w:tcPr>
            <w:tcW w:w="2695" w:type="dxa"/>
          </w:tcPr>
          <w:p w:rsidR="00583ECF" w:rsidRPr="00495EEE" w:rsidRDefault="00DE62D4" w:rsidP="00802D8A">
            <w:pPr>
              <w:rPr>
                <w:rFonts w:ascii="Arial" w:eastAsia="Times New Roman" w:hAnsi="Arial" w:cs="Arial"/>
                <w:color w:val="666666"/>
                <w:sz w:val="16"/>
                <w:szCs w:val="21"/>
              </w:rPr>
            </w:pPr>
            <w:proofErr w:type="spellStart"/>
            <w:r>
              <w:rPr>
                <w:rFonts w:ascii="Arial" w:eastAsia="Times New Roman" w:hAnsi="Arial" w:cs="Arial"/>
                <w:color w:val="666666"/>
                <w:sz w:val="16"/>
                <w:szCs w:val="21"/>
              </w:rPr>
              <w:t>smsaction.account_id</w:t>
            </w:r>
            <w:proofErr w:type="spellEnd"/>
          </w:p>
        </w:tc>
        <w:tc>
          <w:tcPr>
            <w:tcW w:w="6655" w:type="dxa"/>
          </w:tcPr>
          <w:p w:rsidR="00583ECF" w:rsidRPr="00DE62D4" w:rsidRDefault="00DE62D4" w:rsidP="00DE62D4">
            <w:pPr>
              <w:rPr>
                <w:rFonts w:ascii="Arial" w:eastAsia="Times New Roman" w:hAnsi="Arial" w:cs="Arial"/>
                <w:color w:val="666666"/>
                <w:sz w:val="16"/>
                <w:szCs w:val="21"/>
              </w:rPr>
            </w:pPr>
            <w:r>
              <w:rPr>
                <w:rFonts w:ascii="Arial" w:eastAsia="Times New Roman" w:hAnsi="Arial" w:cs="Arial"/>
                <w:color w:val="666666"/>
                <w:sz w:val="16"/>
                <w:szCs w:val="21"/>
              </w:rPr>
              <w:t>The account ID at the SMS provider.</w:t>
            </w:r>
          </w:p>
        </w:tc>
      </w:tr>
      <w:tr w:rsidR="00583ECF" w:rsidRPr="00495EEE" w:rsidTr="00802D8A">
        <w:tc>
          <w:tcPr>
            <w:tcW w:w="2695" w:type="dxa"/>
          </w:tcPr>
          <w:p w:rsidR="00583ECF" w:rsidRPr="00495EEE" w:rsidRDefault="00DE62D4" w:rsidP="00802D8A">
            <w:pPr>
              <w:rPr>
                <w:rFonts w:ascii="Arial" w:eastAsia="Times New Roman" w:hAnsi="Arial" w:cs="Arial"/>
                <w:color w:val="666666"/>
                <w:sz w:val="16"/>
                <w:szCs w:val="21"/>
              </w:rPr>
            </w:pPr>
            <w:proofErr w:type="spellStart"/>
            <w:r>
              <w:rPr>
                <w:rFonts w:ascii="Arial" w:eastAsia="Times New Roman" w:hAnsi="Arial" w:cs="Arial"/>
                <w:color w:val="666666"/>
                <w:sz w:val="16"/>
                <w:szCs w:val="21"/>
              </w:rPr>
              <w:t>smsaction.auth_token</w:t>
            </w:r>
            <w:proofErr w:type="spellEnd"/>
          </w:p>
        </w:tc>
        <w:tc>
          <w:tcPr>
            <w:tcW w:w="6655" w:type="dxa"/>
          </w:tcPr>
          <w:p w:rsidR="00583ECF" w:rsidRPr="00495EEE" w:rsidRDefault="00DE62D4" w:rsidP="00802D8A">
            <w:pPr>
              <w:rPr>
                <w:rFonts w:ascii="Arial" w:eastAsia="Times New Roman" w:hAnsi="Arial" w:cs="Arial"/>
                <w:color w:val="666666"/>
                <w:sz w:val="16"/>
                <w:szCs w:val="21"/>
              </w:rPr>
            </w:pPr>
            <w:r>
              <w:rPr>
                <w:rFonts w:ascii="Arial" w:eastAsia="Times New Roman" w:hAnsi="Arial" w:cs="Arial"/>
                <w:color w:val="666666"/>
                <w:sz w:val="16"/>
                <w:szCs w:val="21"/>
              </w:rPr>
              <w:t>Authorization token provided by the SMS provider.</w:t>
            </w:r>
          </w:p>
        </w:tc>
      </w:tr>
      <w:tr w:rsidR="00DE62D4" w:rsidRPr="00495EEE" w:rsidTr="00802D8A">
        <w:tc>
          <w:tcPr>
            <w:tcW w:w="2695" w:type="dxa"/>
          </w:tcPr>
          <w:p w:rsidR="00DE62D4" w:rsidRPr="00495EEE" w:rsidRDefault="00DE62D4" w:rsidP="00802D8A">
            <w:pPr>
              <w:rPr>
                <w:rFonts w:ascii="Arial" w:eastAsia="Times New Roman" w:hAnsi="Arial" w:cs="Arial"/>
                <w:color w:val="666666"/>
                <w:sz w:val="16"/>
                <w:szCs w:val="21"/>
              </w:rPr>
            </w:pPr>
            <w:proofErr w:type="spellStart"/>
            <w:r>
              <w:rPr>
                <w:rFonts w:ascii="Arial" w:eastAsia="Times New Roman" w:hAnsi="Arial" w:cs="Arial"/>
                <w:color w:val="666666"/>
                <w:sz w:val="16"/>
                <w:szCs w:val="21"/>
              </w:rPr>
              <w:t>smsaction.from_number</w:t>
            </w:r>
            <w:proofErr w:type="spellEnd"/>
          </w:p>
        </w:tc>
        <w:tc>
          <w:tcPr>
            <w:tcW w:w="6655" w:type="dxa"/>
          </w:tcPr>
          <w:p w:rsidR="00DE62D4" w:rsidRPr="00495EEE" w:rsidRDefault="00DE62D4" w:rsidP="00802D8A">
            <w:pPr>
              <w:rPr>
                <w:rFonts w:ascii="Arial" w:eastAsia="Times New Roman" w:hAnsi="Arial" w:cs="Arial"/>
                <w:color w:val="666666"/>
                <w:sz w:val="16"/>
                <w:szCs w:val="21"/>
              </w:rPr>
            </w:pPr>
            <w:r>
              <w:rPr>
                <w:rFonts w:ascii="Arial" w:eastAsia="Times New Roman" w:hAnsi="Arial" w:cs="Arial"/>
                <w:color w:val="666666"/>
                <w:sz w:val="16"/>
                <w:szCs w:val="21"/>
              </w:rPr>
              <w:t>The default outbound phone number for SMS alerts provided by the SMS provider.</w:t>
            </w:r>
          </w:p>
        </w:tc>
      </w:tr>
    </w:tbl>
    <w:p w:rsidR="00583ECF" w:rsidRDefault="00583ECF" w:rsidP="0037694E">
      <w:pPr>
        <w:rPr>
          <w:rFonts w:ascii="Arial" w:eastAsia="Times New Roman" w:hAnsi="Arial" w:cs="Arial"/>
          <w:color w:val="666666"/>
          <w:sz w:val="21"/>
          <w:szCs w:val="21"/>
        </w:rPr>
      </w:pPr>
    </w:p>
    <w:p w:rsidR="0037694E" w:rsidRDefault="0037694E" w:rsidP="0037694E">
      <w:pPr>
        <w:pStyle w:val="Heading2"/>
        <w:rPr>
          <w:rFonts w:eastAsia="Times New Roman"/>
        </w:rPr>
      </w:pPr>
      <w:bookmarkStart w:id="16" w:name="_Toc447641019"/>
      <w:r>
        <w:rPr>
          <w:rFonts w:eastAsia="Times New Roman"/>
        </w:rPr>
        <w:t>Testing</w:t>
      </w:r>
      <w:bookmarkEnd w:id="16"/>
    </w:p>
    <w:p w:rsidR="00CA36D0" w:rsidRDefault="00CA36D0"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t xml:space="preserve">Whew! </w:t>
      </w:r>
      <w:proofErr w:type="gramStart"/>
      <w:r w:rsidRPr="0037694E">
        <w:rPr>
          <w:rFonts w:ascii="Arial" w:eastAsia="Times New Roman" w:hAnsi="Arial" w:cs="Arial"/>
          <w:color w:val="666666"/>
          <w:sz w:val="21"/>
          <w:szCs w:val="21"/>
        </w:rPr>
        <w:t>All that was lots of fun, but let’s get to the good stuff and test this thing to see if we did everything right.</w:t>
      </w:r>
      <w:proofErr w:type="gramEnd"/>
      <w:r>
        <w:rPr>
          <w:rFonts w:ascii="Arial" w:eastAsia="Times New Roman" w:hAnsi="Arial" w:cs="Arial"/>
          <w:color w:val="666666"/>
          <w:sz w:val="21"/>
          <w:szCs w:val="21"/>
        </w:rPr>
        <w:t xml:space="preserve"> We’ve got a few tests to run to validate that everything is working, starting out from simple to more complicated:</w:t>
      </w:r>
    </w:p>
    <w:p w:rsidR="00CA36D0" w:rsidRPr="00CA36D0" w:rsidRDefault="00CA36D0" w:rsidP="00CA36D0">
      <w:pPr>
        <w:pStyle w:val="Heading3"/>
        <w:rPr>
          <w:rFonts w:eastAsia="Times New Roman"/>
        </w:rPr>
      </w:pPr>
      <w:bookmarkStart w:id="17" w:name="_Toc447641020"/>
      <w:r>
        <w:rPr>
          <w:rFonts w:eastAsia="Times New Roman"/>
        </w:rPr>
        <w:t xml:space="preserve">Can </w:t>
      </w:r>
      <w:proofErr w:type="spellStart"/>
      <w:r>
        <w:rPr>
          <w:rFonts w:eastAsia="Times New Roman"/>
        </w:rPr>
        <w:t>VizAlerts</w:t>
      </w:r>
      <w:proofErr w:type="spellEnd"/>
      <w:r>
        <w:rPr>
          <w:rFonts w:eastAsia="Times New Roman"/>
        </w:rPr>
        <w:t xml:space="preserve"> Connect? Test</w:t>
      </w:r>
      <w:bookmarkEnd w:id="17"/>
    </w:p>
    <w:p w:rsidR="00DC1F03" w:rsidRPr="0037694E" w:rsidRDefault="00B90190"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t xml:space="preserve">Run the following from a command prompt on the Windows host you set </w:t>
      </w:r>
      <w:proofErr w:type="spellStart"/>
      <w:r w:rsidRPr="0037694E">
        <w:rPr>
          <w:rFonts w:ascii="Arial" w:eastAsia="Times New Roman" w:hAnsi="Arial" w:cs="Arial"/>
          <w:color w:val="666666"/>
          <w:sz w:val="21"/>
          <w:szCs w:val="21"/>
        </w:rPr>
        <w:t>VizAlerts</w:t>
      </w:r>
      <w:proofErr w:type="spellEnd"/>
      <w:r w:rsidRPr="0037694E">
        <w:rPr>
          <w:rFonts w:ascii="Arial" w:eastAsia="Times New Roman" w:hAnsi="Arial" w:cs="Arial"/>
          <w:color w:val="666666"/>
          <w:sz w:val="21"/>
          <w:szCs w:val="21"/>
        </w:rPr>
        <w:t xml:space="preserve"> up on:</w:t>
      </w:r>
    </w:p>
    <w:p w:rsidR="00337D6B" w:rsidRDefault="00337D6B" w:rsidP="0037694E">
      <w:pPr>
        <w:ind w:firstLine="720"/>
        <w:rPr>
          <w:rFonts w:ascii="Arial" w:eastAsia="Times New Roman" w:hAnsi="Arial" w:cs="Arial"/>
          <w:color w:val="666666"/>
          <w:sz w:val="21"/>
          <w:szCs w:val="21"/>
        </w:rPr>
      </w:pPr>
      <w:proofErr w:type="gramStart"/>
      <w:r>
        <w:rPr>
          <w:rFonts w:ascii="Arial" w:eastAsia="Times New Roman" w:hAnsi="Arial" w:cs="Arial"/>
          <w:color w:val="666666"/>
          <w:sz w:val="21"/>
          <w:szCs w:val="21"/>
        </w:rPr>
        <w:t>cd  C</w:t>
      </w:r>
      <w:proofErr w:type="gramEnd"/>
      <w:r>
        <w:rPr>
          <w:rFonts w:ascii="Arial" w:eastAsia="Times New Roman" w:hAnsi="Arial" w:cs="Arial"/>
          <w:color w:val="666666"/>
          <w:sz w:val="21"/>
          <w:szCs w:val="21"/>
        </w:rPr>
        <w:t>:\VizAlerts</w:t>
      </w:r>
      <w:r w:rsidRPr="00420512">
        <w:rPr>
          <w:rFonts w:ascii="Arial" w:eastAsia="Times New Roman" w:hAnsi="Arial" w:cs="Arial"/>
          <w:color w:val="666666"/>
          <w:sz w:val="21"/>
          <w:szCs w:val="21"/>
        </w:rPr>
        <w:t xml:space="preserve"> </w:t>
      </w:r>
    </w:p>
    <w:p w:rsidR="0037694E" w:rsidRDefault="0014782C" w:rsidP="0037694E">
      <w:pPr>
        <w:ind w:firstLine="720"/>
        <w:rPr>
          <w:rFonts w:ascii="Arial" w:eastAsia="Times New Roman" w:hAnsi="Arial" w:cs="Arial"/>
          <w:color w:val="666666"/>
          <w:sz w:val="21"/>
          <w:szCs w:val="21"/>
        </w:rPr>
      </w:pPr>
      <w:proofErr w:type="gramStart"/>
      <w:r w:rsidRPr="00420512">
        <w:rPr>
          <w:rFonts w:ascii="Arial" w:eastAsia="Times New Roman" w:hAnsi="Arial" w:cs="Arial"/>
          <w:color w:val="666666"/>
          <w:sz w:val="21"/>
          <w:szCs w:val="21"/>
        </w:rPr>
        <w:t>python</w:t>
      </w:r>
      <w:proofErr w:type="gramEnd"/>
      <w:r w:rsidRPr="00420512">
        <w:rPr>
          <w:rFonts w:ascii="Arial" w:eastAsia="Times New Roman" w:hAnsi="Arial" w:cs="Arial"/>
          <w:color w:val="666666"/>
          <w:sz w:val="21"/>
          <w:szCs w:val="21"/>
        </w:rPr>
        <w:t xml:space="preserve"> </w:t>
      </w:r>
      <w:r w:rsidR="00B90190">
        <w:rPr>
          <w:rFonts w:ascii="Arial" w:eastAsia="Times New Roman" w:hAnsi="Arial" w:cs="Arial"/>
          <w:color w:val="666666"/>
          <w:sz w:val="21"/>
          <w:szCs w:val="21"/>
        </w:rPr>
        <w:t>C:\VizAlerts</w:t>
      </w:r>
      <w:r w:rsidRPr="00420512">
        <w:rPr>
          <w:rFonts w:ascii="Arial" w:eastAsia="Times New Roman" w:hAnsi="Arial" w:cs="Arial"/>
          <w:color w:val="666666"/>
          <w:sz w:val="21"/>
          <w:szCs w:val="21"/>
        </w:rPr>
        <w:t>\vizalerts.py</w:t>
      </w:r>
      <w:r w:rsidR="00B90190">
        <w:rPr>
          <w:rFonts w:ascii="Arial" w:eastAsia="Times New Roman" w:hAnsi="Arial" w:cs="Arial"/>
          <w:color w:val="666666"/>
          <w:sz w:val="21"/>
          <w:szCs w:val="21"/>
        </w:rPr>
        <w:br/>
      </w:r>
    </w:p>
    <w:p w:rsidR="0037694E" w:rsidRDefault="00B90190" w:rsidP="0037694E">
      <w:pPr>
        <w:rPr>
          <w:rFonts w:ascii="Arial" w:eastAsia="Times New Roman" w:hAnsi="Arial" w:cs="Arial"/>
          <w:color w:val="666666"/>
          <w:sz w:val="21"/>
          <w:szCs w:val="21"/>
        </w:rPr>
      </w:pPr>
      <w:r>
        <w:rPr>
          <w:rFonts w:ascii="Arial" w:eastAsia="Times New Roman" w:hAnsi="Arial" w:cs="Arial"/>
          <w:color w:val="666666"/>
          <w:sz w:val="21"/>
          <w:szCs w:val="21"/>
        </w:rPr>
        <w:t xml:space="preserve">It should have successfully generated a Trusted Ticket, queried the PostgreSQL database in Tableau Server, then realized there was nothing to do and quit without error. If it didn’t, please see the </w:t>
      </w:r>
      <w:hyperlink w:anchor="_Common_Errors:" w:history="1">
        <w:r w:rsidRPr="00B90190">
          <w:rPr>
            <w:rStyle w:val="Hyperlink"/>
            <w:rFonts w:ascii="Arial" w:eastAsia="Times New Roman" w:hAnsi="Arial" w:cs="Arial"/>
            <w:sz w:val="21"/>
            <w:szCs w:val="21"/>
          </w:rPr>
          <w:t>Common Errors</w:t>
        </w:r>
      </w:hyperlink>
      <w:r>
        <w:rPr>
          <w:rFonts w:ascii="Arial" w:eastAsia="Times New Roman" w:hAnsi="Arial" w:cs="Arial"/>
          <w:color w:val="666666"/>
          <w:sz w:val="21"/>
          <w:szCs w:val="21"/>
        </w:rPr>
        <w:t xml:space="preserve"> section.</w:t>
      </w:r>
    </w:p>
    <w:p w:rsidR="00CA36D0" w:rsidRDefault="00CA36D0" w:rsidP="00CA36D0">
      <w:pPr>
        <w:pStyle w:val="Heading3"/>
        <w:rPr>
          <w:rFonts w:eastAsia="Times New Roman"/>
        </w:rPr>
      </w:pPr>
      <w:bookmarkStart w:id="18" w:name="_Toc447641021"/>
      <w:r>
        <w:rPr>
          <w:rFonts w:eastAsia="Times New Roman"/>
        </w:rPr>
        <w:t>Simple Alert Test</w:t>
      </w:r>
      <w:bookmarkEnd w:id="18"/>
    </w:p>
    <w:p w:rsidR="0037694E" w:rsidRDefault="00CA36D0" w:rsidP="0037694E">
      <w:pPr>
        <w:rPr>
          <w:rFonts w:ascii="Arial" w:eastAsia="Times New Roman" w:hAnsi="Arial" w:cs="Arial"/>
          <w:color w:val="666666"/>
          <w:sz w:val="21"/>
          <w:szCs w:val="21"/>
        </w:rPr>
      </w:pPr>
      <w:r>
        <w:rPr>
          <w:rFonts w:ascii="Arial" w:eastAsia="Times New Roman" w:hAnsi="Arial" w:cs="Arial"/>
          <w:color w:val="666666"/>
          <w:sz w:val="21"/>
          <w:szCs w:val="21"/>
        </w:rPr>
        <w:t>Now</w:t>
      </w:r>
      <w:r w:rsidR="00862621" w:rsidRPr="0037694E">
        <w:rPr>
          <w:rFonts w:ascii="Arial" w:eastAsia="Times New Roman" w:hAnsi="Arial" w:cs="Arial"/>
          <w:color w:val="666666"/>
          <w:sz w:val="21"/>
          <w:szCs w:val="21"/>
        </w:rPr>
        <w:t xml:space="preserve"> for a more extensive test</w:t>
      </w:r>
      <w:r>
        <w:rPr>
          <w:rFonts w:ascii="Arial" w:eastAsia="Times New Roman" w:hAnsi="Arial" w:cs="Arial"/>
          <w:color w:val="666666"/>
          <w:sz w:val="21"/>
          <w:szCs w:val="21"/>
        </w:rPr>
        <w:t xml:space="preserve"> on a Simple Alert</w:t>
      </w:r>
      <w:r w:rsidR="00862621" w:rsidRPr="0037694E">
        <w:rPr>
          <w:rFonts w:ascii="Arial" w:eastAsia="Times New Roman" w:hAnsi="Arial" w:cs="Arial"/>
          <w:color w:val="666666"/>
          <w:sz w:val="21"/>
          <w:szCs w:val="21"/>
        </w:rPr>
        <w:t xml:space="preserve">. Subscribe to any </w:t>
      </w:r>
      <w:r w:rsidR="0037694E" w:rsidRPr="0037694E">
        <w:rPr>
          <w:rFonts w:ascii="Arial" w:eastAsia="Times New Roman" w:hAnsi="Arial" w:cs="Arial"/>
          <w:color w:val="666666"/>
          <w:sz w:val="21"/>
          <w:szCs w:val="21"/>
        </w:rPr>
        <w:t xml:space="preserve">Tableau Server View </w:t>
      </w:r>
      <w:r w:rsidR="00862621" w:rsidRPr="0037694E">
        <w:rPr>
          <w:rFonts w:ascii="Arial" w:eastAsia="Times New Roman" w:hAnsi="Arial" w:cs="Arial"/>
          <w:color w:val="666666"/>
          <w:sz w:val="21"/>
          <w:szCs w:val="21"/>
        </w:rPr>
        <w:t>on an Alerts schedule that you set up</w:t>
      </w:r>
      <w:r w:rsidR="0037694E" w:rsidRPr="0037694E">
        <w:rPr>
          <w:rFonts w:ascii="Arial" w:eastAsia="Times New Roman" w:hAnsi="Arial" w:cs="Arial"/>
          <w:color w:val="666666"/>
          <w:sz w:val="21"/>
          <w:szCs w:val="21"/>
        </w:rPr>
        <w:t xml:space="preserve"> (pick a view that renders in less than 10 seconds or so)</w:t>
      </w:r>
      <w:r w:rsidR="00DE62D4">
        <w:rPr>
          <w:rFonts w:ascii="Arial" w:eastAsia="Times New Roman" w:hAnsi="Arial" w:cs="Arial"/>
          <w:color w:val="666666"/>
          <w:sz w:val="21"/>
          <w:szCs w:val="21"/>
        </w:rPr>
        <w:t>. We</w:t>
      </w:r>
      <w:r w:rsidR="00862621" w:rsidRPr="0037694E">
        <w:rPr>
          <w:rFonts w:ascii="Arial" w:eastAsia="Times New Roman" w:hAnsi="Arial" w:cs="Arial"/>
          <w:color w:val="666666"/>
          <w:sz w:val="21"/>
          <w:szCs w:val="21"/>
        </w:rPr>
        <w:t xml:space="preserve"> recommend subscribing on an Alerts schedule that runs every 15 minutes for this test, even if you just remove it afterward. After you subscribe, </w:t>
      </w:r>
      <w:r w:rsidR="0037694E" w:rsidRPr="0037694E">
        <w:rPr>
          <w:rFonts w:ascii="Arial" w:eastAsia="Times New Roman" w:hAnsi="Arial" w:cs="Arial"/>
          <w:color w:val="666666"/>
          <w:sz w:val="21"/>
          <w:szCs w:val="21"/>
        </w:rPr>
        <w:t>r</w:t>
      </w:r>
      <w:r w:rsidR="00862621" w:rsidRPr="0037694E">
        <w:rPr>
          <w:rFonts w:ascii="Arial" w:eastAsia="Times New Roman" w:hAnsi="Arial" w:cs="Arial"/>
          <w:color w:val="666666"/>
          <w:sz w:val="21"/>
          <w:szCs w:val="21"/>
        </w:rPr>
        <w:t>un the command again:</w:t>
      </w:r>
    </w:p>
    <w:p w:rsidR="00862621" w:rsidRPr="00420512" w:rsidRDefault="00862621" w:rsidP="0037694E">
      <w:pPr>
        <w:ind w:firstLine="720"/>
        <w:rPr>
          <w:rFonts w:ascii="Arial" w:eastAsia="Times New Roman" w:hAnsi="Arial" w:cs="Arial"/>
          <w:color w:val="666666"/>
          <w:sz w:val="21"/>
          <w:szCs w:val="21"/>
        </w:rPr>
      </w:pPr>
      <w:proofErr w:type="gramStart"/>
      <w:r w:rsidRPr="00420512">
        <w:rPr>
          <w:rFonts w:ascii="Arial" w:eastAsia="Times New Roman" w:hAnsi="Arial" w:cs="Arial"/>
          <w:color w:val="666666"/>
          <w:sz w:val="21"/>
          <w:szCs w:val="21"/>
        </w:rPr>
        <w:t>python</w:t>
      </w:r>
      <w:proofErr w:type="gramEnd"/>
      <w:r w:rsidRPr="00420512">
        <w:rPr>
          <w:rFonts w:ascii="Arial" w:eastAsia="Times New Roman" w:hAnsi="Arial" w:cs="Arial"/>
          <w:color w:val="666666"/>
          <w:sz w:val="21"/>
          <w:szCs w:val="21"/>
        </w:rPr>
        <w:t xml:space="preserve"> </w:t>
      </w:r>
      <w:r>
        <w:rPr>
          <w:rFonts w:ascii="Arial" w:eastAsia="Times New Roman" w:hAnsi="Arial" w:cs="Arial"/>
          <w:color w:val="666666"/>
          <w:sz w:val="21"/>
          <w:szCs w:val="21"/>
        </w:rPr>
        <w:t>C:\VizAlerts</w:t>
      </w:r>
      <w:r w:rsidRPr="00420512">
        <w:rPr>
          <w:rFonts w:ascii="Arial" w:eastAsia="Times New Roman" w:hAnsi="Arial" w:cs="Arial"/>
          <w:color w:val="666666"/>
          <w:sz w:val="21"/>
          <w:szCs w:val="21"/>
        </w:rPr>
        <w:t>\vizalerts.py</w:t>
      </w:r>
    </w:p>
    <w:p w:rsidR="00B90190" w:rsidRDefault="00862621"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t xml:space="preserve">Now, wait 15 minutes, then run the same command again. If data is present in the </w:t>
      </w:r>
      <w:proofErr w:type="spellStart"/>
      <w:r w:rsidRPr="0037694E">
        <w:rPr>
          <w:rFonts w:ascii="Arial" w:eastAsia="Times New Roman" w:hAnsi="Arial" w:cs="Arial"/>
          <w:color w:val="666666"/>
          <w:sz w:val="21"/>
          <w:szCs w:val="21"/>
        </w:rPr>
        <w:t>viz</w:t>
      </w:r>
      <w:proofErr w:type="spellEnd"/>
      <w:r w:rsidRPr="0037694E">
        <w:rPr>
          <w:rFonts w:ascii="Arial" w:eastAsia="Times New Roman" w:hAnsi="Arial" w:cs="Arial"/>
          <w:color w:val="666666"/>
          <w:sz w:val="21"/>
          <w:szCs w:val="21"/>
        </w:rPr>
        <w:t>, you should receive an email</w:t>
      </w:r>
      <w:r w:rsidR="0037694E" w:rsidRPr="0037694E">
        <w:rPr>
          <w:rFonts w:ascii="Arial" w:eastAsia="Times New Roman" w:hAnsi="Arial" w:cs="Arial"/>
          <w:color w:val="666666"/>
          <w:sz w:val="21"/>
          <w:szCs w:val="21"/>
        </w:rPr>
        <w:t>!</w:t>
      </w:r>
      <w:r w:rsidRPr="0037694E">
        <w:rPr>
          <w:rFonts w:ascii="Arial" w:eastAsia="Times New Roman" w:hAnsi="Arial" w:cs="Arial"/>
          <w:color w:val="666666"/>
          <w:sz w:val="21"/>
          <w:szCs w:val="21"/>
        </w:rPr>
        <w:t xml:space="preserve"> If not, you should</w:t>
      </w:r>
      <w:r w:rsidR="0037694E" w:rsidRPr="0037694E">
        <w:rPr>
          <w:rFonts w:ascii="Arial" w:eastAsia="Times New Roman" w:hAnsi="Arial" w:cs="Arial"/>
          <w:color w:val="666666"/>
          <w:sz w:val="21"/>
          <w:szCs w:val="21"/>
        </w:rPr>
        <w:t>n’t. Simple as that!</w:t>
      </w:r>
    </w:p>
    <w:p w:rsidR="00DD6C32" w:rsidRDefault="00CA36D0" w:rsidP="00CA36D0">
      <w:pPr>
        <w:pStyle w:val="Heading3"/>
        <w:rPr>
          <w:rFonts w:eastAsia="Times New Roman"/>
        </w:rPr>
      </w:pPr>
      <w:bookmarkStart w:id="19" w:name="_Toc447641022"/>
      <w:r>
        <w:rPr>
          <w:rFonts w:eastAsia="Times New Roman"/>
        </w:rPr>
        <w:t xml:space="preserve">Put </w:t>
      </w:r>
      <w:proofErr w:type="spellStart"/>
      <w:r>
        <w:rPr>
          <w:rFonts w:eastAsia="Times New Roman"/>
        </w:rPr>
        <w:t>VizAlerts</w:t>
      </w:r>
      <w:proofErr w:type="spellEnd"/>
      <w:r>
        <w:rPr>
          <w:rFonts w:eastAsia="Times New Roman"/>
        </w:rPr>
        <w:t xml:space="preserve"> </w:t>
      </w:r>
      <w:proofErr w:type="gramStart"/>
      <w:r>
        <w:rPr>
          <w:rFonts w:eastAsia="Times New Roman"/>
        </w:rPr>
        <w:t>Through</w:t>
      </w:r>
      <w:proofErr w:type="gramEnd"/>
      <w:r>
        <w:rPr>
          <w:rFonts w:eastAsia="Times New Roman"/>
        </w:rPr>
        <w:t xml:space="preserve"> Its Paces Test</w:t>
      </w:r>
      <w:bookmarkEnd w:id="19"/>
    </w:p>
    <w:p w:rsidR="00CA36D0" w:rsidRDefault="00CA36D0" w:rsidP="00CA36D0">
      <w:pPr>
        <w:rPr>
          <w:rFonts w:ascii="Arial" w:eastAsia="Times New Roman" w:hAnsi="Arial" w:cs="Arial"/>
          <w:color w:val="666666"/>
          <w:sz w:val="21"/>
          <w:szCs w:val="21"/>
        </w:rPr>
      </w:pPr>
      <w:r>
        <w:rPr>
          <w:rFonts w:ascii="Arial" w:eastAsia="Times New Roman" w:hAnsi="Arial" w:cs="Arial"/>
          <w:color w:val="666666"/>
          <w:sz w:val="21"/>
          <w:szCs w:val="21"/>
        </w:rPr>
        <w:t xml:space="preserve">For this test you are going to use the same Tableau workbook that </w:t>
      </w:r>
      <w:r w:rsidR="0038200F">
        <w:rPr>
          <w:rFonts w:ascii="Arial" w:eastAsia="Times New Roman" w:hAnsi="Arial" w:cs="Arial"/>
          <w:color w:val="666666"/>
          <w:sz w:val="21"/>
          <w:szCs w:val="21"/>
        </w:rPr>
        <w:t xml:space="preserve">the </w:t>
      </w:r>
      <w:proofErr w:type="spellStart"/>
      <w:r w:rsidR="0038200F">
        <w:rPr>
          <w:rFonts w:ascii="Arial" w:eastAsia="Times New Roman" w:hAnsi="Arial" w:cs="Arial"/>
          <w:color w:val="666666"/>
          <w:sz w:val="21"/>
          <w:szCs w:val="21"/>
        </w:rPr>
        <w:t>VizAlerts</w:t>
      </w:r>
      <w:proofErr w:type="spellEnd"/>
      <w:r w:rsidR="0038200F">
        <w:rPr>
          <w:rFonts w:ascii="Arial" w:eastAsia="Times New Roman" w:hAnsi="Arial" w:cs="Arial"/>
          <w:color w:val="666666"/>
          <w:sz w:val="21"/>
          <w:szCs w:val="21"/>
        </w:rPr>
        <w:t xml:space="preserve"> contributors</w:t>
      </w:r>
      <w:r>
        <w:rPr>
          <w:rFonts w:ascii="Arial" w:eastAsia="Times New Roman" w:hAnsi="Arial" w:cs="Arial"/>
          <w:color w:val="666666"/>
          <w:sz w:val="21"/>
          <w:szCs w:val="21"/>
        </w:rPr>
        <w:t xml:space="preserve"> use to verify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is working after we’ve changed the code. </w:t>
      </w:r>
      <w:r w:rsidR="0038200F">
        <w:rPr>
          <w:rFonts w:ascii="Arial" w:eastAsia="Times New Roman" w:hAnsi="Arial" w:cs="Arial"/>
          <w:color w:val="666666"/>
          <w:sz w:val="21"/>
          <w:szCs w:val="21"/>
        </w:rPr>
        <w:t>Note that t</w:t>
      </w:r>
      <w:r>
        <w:rPr>
          <w:rFonts w:ascii="Arial" w:eastAsia="Times New Roman" w:hAnsi="Arial" w:cs="Arial"/>
          <w:color w:val="666666"/>
          <w:sz w:val="21"/>
          <w:szCs w:val="21"/>
        </w:rPr>
        <w:t>his workbook only works with Tableau version 9.0 and up.</w:t>
      </w:r>
    </w:p>
    <w:p w:rsidR="00CA36D0" w:rsidRDefault="00CA36D0" w:rsidP="00CA36D0">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In Tableau Desktop open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Install Folder]\</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\demo\</w:t>
      </w:r>
      <w:proofErr w:type="spellStart"/>
      <w:r>
        <w:rPr>
          <w:rFonts w:ascii="Arial" w:eastAsia="Times New Roman" w:hAnsi="Arial" w:cs="Arial"/>
          <w:color w:val="666666"/>
          <w:sz w:val="21"/>
          <w:szCs w:val="21"/>
        </w:rPr>
        <w:t>VizAlertsDemo.twb</w:t>
      </w:r>
      <w:proofErr w:type="spellEnd"/>
      <w:r>
        <w:rPr>
          <w:rFonts w:ascii="Arial" w:eastAsia="Times New Roman" w:hAnsi="Arial" w:cs="Arial"/>
          <w:color w:val="666666"/>
          <w:sz w:val="21"/>
          <w:szCs w:val="21"/>
        </w:rPr>
        <w:t>.</w:t>
      </w:r>
    </w:p>
    <w:p w:rsidR="00CA36D0" w:rsidRDefault="00CA36D0"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 xml:space="preserve">Go to the Advanced Alerts view and set the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From Email and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To Email parameters to your test email address:</w:t>
      </w:r>
      <w:r>
        <w:rPr>
          <w:rFonts w:ascii="Arial" w:eastAsia="Times New Roman" w:hAnsi="Arial" w:cs="Arial"/>
          <w:color w:val="666666"/>
          <w:sz w:val="21"/>
          <w:szCs w:val="21"/>
        </w:rPr>
        <w:br/>
      </w:r>
      <w:r>
        <w:rPr>
          <w:rFonts w:ascii="Arial" w:eastAsia="Times New Roman" w:hAnsi="Arial" w:cs="Arial"/>
          <w:color w:val="666666"/>
          <w:sz w:val="21"/>
          <w:szCs w:val="21"/>
        </w:rPr>
        <w:lastRenderedPageBreak/>
        <w:br/>
      </w:r>
      <w:r w:rsidR="008E7788" w:rsidRPr="008E7788">
        <w:rPr>
          <w:rFonts w:ascii="Arial" w:eastAsia="Times New Roman" w:hAnsi="Arial" w:cs="Arial"/>
          <w:noProof/>
          <w:color w:val="666666"/>
          <w:sz w:val="21"/>
          <w:szCs w:val="21"/>
        </w:rPr>
        <w:drawing>
          <wp:inline distT="0" distB="0" distL="0" distR="0" wp14:anchorId="42AF6801" wp14:editId="52312ED6">
            <wp:extent cx="5314059" cy="270869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17065" cy="2710226"/>
                    </a:xfrm>
                    <a:prstGeom prst="rect">
                      <a:avLst/>
                    </a:prstGeom>
                  </pic:spPr>
                </pic:pic>
              </a:graphicData>
            </a:graphic>
          </wp:inline>
        </w:drawing>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Choose Server-&gt;Publish workbook… to start the publishing process. Use the default settings, which will include the External Files option</w:t>
      </w:r>
      <w:proofErr w:type="gramStart"/>
      <w:r>
        <w:rPr>
          <w:rFonts w:ascii="Arial" w:eastAsia="Times New Roman" w:hAnsi="Arial" w:cs="Arial"/>
          <w:color w:val="666666"/>
          <w:sz w:val="21"/>
          <w:szCs w:val="21"/>
        </w:rPr>
        <w:t>:</w:t>
      </w:r>
      <w:proofErr w:type="gramEnd"/>
      <w:r>
        <w:rPr>
          <w:rFonts w:ascii="Arial" w:eastAsia="Times New Roman" w:hAnsi="Arial" w:cs="Arial"/>
          <w:color w:val="666666"/>
          <w:sz w:val="21"/>
          <w:szCs w:val="21"/>
        </w:rPr>
        <w:br/>
      </w:r>
      <w:r>
        <w:rPr>
          <w:rFonts w:ascii="Arial" w:eastAsia="Times New Roman" w:hAnsi="Arial" w:cs="Arial"/>
          <w:color w:val="666666"/>
          <w:sz w:val="21"/>
          <w:szCs w:val="21"/>
        </w:rPr>
        <w:br/>
      </w:r>
      <w:r>
        <w:rPr>
          <w:rFonts w:ascii="Arial" w:eastAsia="Times New Roman" w:hAnsi="Arial" w:cs="Arial"/>
          <w:noProof/>
          <w:color w:val="666666"/>
          <w:sz w:val="21"/>
          <w:szCs w:val="21"/>
        </w:rPr>
        <w:lastRenderedPageBreak/>
        <w:drawing>
          <wp:inline distT="0" distB="0" distL="0" distR="0" wp14:anchorId="5089FCF6">
            <wp:extent cx="4839361" cy="527074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42099" cy="5273722"/>
                    </a:xfrm>
                    <a:prstGeom prst="rect">
                      <a:avLst/>
                    </a:prstGeom>
                    <a:noFill/>
                  </pic:spPr>
                </pic:pic>
              </a:graphicData>
            </a:graphic>
          </wp:inline>
        </w:drawing>
      </w:r>
      <w:r w:rsidR="0038200F">
        <w:rPr>
          <w:rFonts w:ascii="Arial" w:eastAsia="Times New Roman" w:hAnsi="Arial" w:cs="Arial"/>
          <w:color w:val="666666"/>
          <w:sz w:val="21"/>
          <w:szCs w:val="21"/>
        </w:rPr>
        <w:br/>
      </w:r>
      <w:r w:rsidR="0038200F">
        <w:rPr>
          <w:rFonts w:ascii="Arial" w:eastAsia="Times New Roman" w:hAnsi="Arial" w:cs="Arial"/>
          <w:color w:val="666666"/>
          <w:sz w:val="21"/>
          <w:szCs w:val="21"/>
        </w:rPr>
        <w:br/>
        <w:t>We suggest you publish the workbook in a place where other users who will be configuring Advanced Alerts (see the User Guide) can see the workbook.</w:t>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Click through the warning(s) about including external files and publish the workbook.</w:t>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lastRenderedPageBreak/>
        <w:t xml:space="preserve">When the confirmation window appears, click Open in browser window to open </w:t>
      </w:r>
      <w:proofErr w:type="gramStart"/>
      <w:r>
        <w:rPr>
          <w:rFonts w:ascii="Arial" w:eastAsia="Times New Roman" w:hAnsi="Arial" w:cs="Arial"/>
          <w:color w:val="666666"/>
          <w:sz w:val="21"/>
          <w:szCs w:val="21"/>
        </w:rPr>
        <w:t xml:space="preserve">the  </w:t>
      </w:r>
      <w:proofErr w:type="spellStart"/>
      <w:r>
        <w:rPr>
          <w:rFonts w:ascii="Arial" w:eastAsia="Times New Roman" w:hAnsi="Arial" w:cs="Arial"/>
          <w:color w:val="666666"/>
          <w:sz w:val="21"/>
          <w:szCs w:val="21"/>
        </w:rPr>
        <w:t>VizAlertsDemo</w:t>
      </w:r>
      <w:proofErr w:type="spellEnd"/>
      <w:proofErr w:type="gramEnd"/>
      <w:r>
        <w:rPr>
          <w:rFonts w:ascii="Arial" w:eastAsia="Times New Roman" w:hAnsi="Arial" w:cs="Arial"/>
          <w:color w:val="666666"/>
          <w:sz w:val="21"/>
          <w:szCs w:val="21"/>
        </w:rPr>
        <w:t xml:space="preserve"> workbook on Tableau Server.</w:t>
      </w:r>
      <w:r>
        <w:rPr>
          <w:rFonts w:ascii="Arial" w:eastAsia="Times New Roman" w:hAnsi="Arial" w:cs="Arial"/>
          <w:color w:val="666666"/>
          <w:sz w:val="21"/>
          <w:szCs w:val="21"/>
        </w:rPr>
        <w:br/>
      </w:r>
      <w:r w:rsidRPr="008E7788">
        <w:rPr>
          <w:rFonts w:ascii="Arial" w:eastAsia="Times New Roman" w:hAnsi="Arial" w:cs="Arial"/>
          <w:noProof/>
          <w:color w:val="666666"/>
          <w:sz w:val="21"/>
          <w:szCs w:val="21"/>
        </w:rPr>
        <w:drawing>
          <wp:inline distT="0" distB="0" distL="0" distR="0" wp14:anchorId="3AC97247" wp14:editId="5D31ECA7">
            <wp:extent cx="2838846" cy="19624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38846" cy="1962424"/>
                    </a:xfrm>
                    <a:prstGeom prst="rect">
                      <a:avLst/>
                    </a:prstGeom>
                  </pic:spPr>
                </pic:pic>
              </a:graphicData>
            </a:graphic>
          </wp:inline>
        </w:drawing>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Login to Tableau Server if you need to and navigate to the Advanced Alerts Demo worksheet.</w:t>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Scroll down in the worksheet and enter a comment with the text “</w:t>
      </w:r>
      <w:proofErr w:type="spellStart"/>
      <w:r>
        <w:rPr>
          <w:rFonts w:ascii="Arial" w:eastAsia="Times New Roman" w:hAnsi="Arial" w:cs="Arial"/>
          <w:color w:val="666666"/>
          <w:sz w:val="21"/>
          <w:szCs w:val="21"/>
        </w:rPr>
        <w:t>test_alert</w:t>
      </w:r>
      <w:proofErr w:type="spellEnd"/>
      <w:r>
        <w:rPr>
          <w:rFonts w:ascii="Arial" w:eastAsia="Times New Roman" w:hAnsi="Arial" w:cs="Arial"/>
          <w:color w:val="666666"/>
          <w:sz w:val="21"/>
          <w:szCs w:val="21"/>
        </w:rPr>
        <w:t>”.</w:t>
      </w:r>
    </w:p>
    <w:p w:rsidR="008E7788" w:rsidRPr="008E7788" w:rsidRDefault="008E7788" w:rsidP="008E7788">
      <w:pPr>
        <w:pStyle w:val="ListParagraph"/>
        <w:numPr>
          <w:ilvl w:val="0"/>
          <w:numId w:val="18"/>
        </w:numPr>
        <w:rPr>
          <w:rFonts w:ascii="Arial" w:eastAsia="Times New Roman" w:hAnsi="Arial" w:cs="Arial"/>
          <w:color w:val="666666"/>
          <w:sz w:val="21"/>
          <w:szCs w:val="21"/>
        </w:rPr>
      </w:pPr>
      <w:r w:rsidRPr="008E7788">
        <w:rPr>
          <w:rFonts w:ascii="Arial" w:eastAsia="Times New Roman" w:hAnsi="Arial" w:cs="Arial"/>
          <w:color w:val="666666"/>
          <w:sz w:val="21"/>
          <w:szCs w:val="21"/>
        </w:rPr>
        <w:t>After the comment has been posted, go back to your Windows command prompt and enter</w:t>
      </w:r>
      <w:proofErr w:type="gramStart"/>
      <w:r w:rsidRPr="008E7788">
        <w:rPr>
          <w:rFonts w:ascii="Arial" w:eastAsia="Times New Roman" w:hAnsi="Arial" w:cs="Arial"/>
          <w:color w:val="666666"/>
          <w:sz w:val="21"/>
          <w:szCs w:val="21"/>
        </w:rPr>
        <w:t>:</w:t>
      </w:r>
      <w:proofErr w:type="gramEnd"/>
      <w:r w:rsidRPr="008E7788">
        <w:rPr>
          <w:rFonts w:ascii="Arial" w:eastAsia="Times New Roman" w:hAnsi="Arial" w:cs="Arial"/>
          <w:color w:val="666666"/>
          <w:sz w:val="21"/>
          <w:szCs w:val="21"/>
        </w:rPr>
        <w:br/>
      </w:r>
      <w:r w:rsidRPr="008E7788">
        <w:rPr>
          <w:rFonts w:ascii="Arial" w:eastAsia="Times New Roman" w:hAnsi="Arial" w:cs="Arial"/>
          <w:color w:val="666666"/>
          <w:sz w:val="21"/>
          <w:szCs w:val="21"/>
        </w:rPr>
        <w:br/>
        <w:t>python C:\VizAlerts\vizalerts.py</w:t>
      </w:r>
      <w:r>
        <w:rPr>
          <w:rFonts w:ascii="Arial" w:eastAsia="Times New Roman" w:hAnsi="Arial" w:cs="Arial"/>
          <w:color w:val="666666"/>
          <w:sz w:val="21"/>
          <w:szCs w:val="21"/>
        </w:rPr>
        <w:br/>
      </w:r>
      <w:r>
        <w:rPr>
          <w:rFonts w:ascii="Arial" w:eastAsia="Times New Roman" w:hAnsi="Arial" w:cs="Arial"/>
          <w:color w:val="666666"/>
          <w:sz w:val="21"/>
          <w:szCs w:val="21"/>
        </w:rPr>
        <w:br/>
        <w:t>If the script runs and exits the first time without processing anything, run it again. (Tableau can take a moment to update the data with the “</w:t>
      </w:r>
      <w:proofErr w:type="spellStart"/>
      <w:r>
        <w:rPr>
          <w:rFonts w:ascii="Arial" w:eastAsia="Times New Roman" w:hAnsi="Arial" w:cs="Arial"/>
          <w:color w:val="666666"/>
          <w:sz w:val="21"/>
          <w:szCs w:val="21"/>
        </w:rPr>
        <w:t>test_alert</w:t>
      </w:r>
      <w:proofErr w:type="spellEnd"/>
      <w:r>
        <w:rPr>
          <w:rFonts w:ascii="Arial" w:eastAsia="Times New Roman" w:hAnsi="Arial" w:cs="Arial"/>
          <w:color w:val="666666"/>
          <w:sz w:val="21"/>
          <w:szCs w:val="21"/>
        </w:rPr>
        <w:t xml:space="preserve">” comment that acts as a trigger).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will now generate 30+ emails with a variety of tests demonstrating the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features. Read through the emails to understand what is expected of each. If you get any error messages then check the Common Errors section below as well as the FAQ in the </w:t>
      </w:r>
      <w:r w:rsidR="0038200F">
        <w:rPr>
          <w:rFonts w:ascii="Arial" w:eastAsia="Times New Roman" w:hAnsi="Arial" w:cs="Arial"/>
          <w:color w:val="666666"/>
          <w:sz w:val="21"/>
          <w:szCs w:val="21"/>
        </w:rPr>
        <w:t>User G</w:t>
      </w:r>
      <w:r>
        <w:rPr>
          <w:rFonts w:ascii="Arial" w:eastAsia="Times New Roman" w:hAnsi="Arial" w:cs="Arial"/>
          <w:color w:val="666666"/>
          <w:sz w:val="21"/>
          <w:szCs w:val="21"/>
        </w:rPr>
        <w:t>uide.</w:t>
      </w:r>
    </w:p>
    <w:p w:rsidR="00DE62D4" w:rsidRDefault="00DE62D4" w:rsidP="00DE62D4">
      <w:pPr>
        <w:pStyle w:val="Heading3"/>
        <w:rPr>
          <w:rFonts w:eastAsia="Times New Roman"/>
        </w:rPr>
      </w:pPr>
      <w:bookmarkStart w:id="20" w:name="_Toc447641023"/>
      <w:r>
        <w:rPr>
          <w:rFonts w:eastAsia="Times New Roman"/>
        </w:rPr>
        <w:t>Optional: Send Yourself Some SMS Messages Test</w:t>
      </w:r>
      <w:bookmarkEnd w:id="20"/>
    </w:p>
    <w:p w:rsidR="00DE62D4" w:rsidRDefault="00DE62D4" w:rsidP="00DE62D4">
      <w:pPr>
        <w:rPr>
          <w:rFonts w:ascii="Arial" w:eastAsia="Times New Roman" w:hAnsi="Arial" w:cs="Arial"/>
          <w:color w:val="666666"/>
          <w:sz w:val="21"/>
          <w:szCs w:val="21"/>
        </w:rPr>
      </w:pPr>
      <w:r>
        <w:rPr>
          <w:rFonts w:ascii="Arial" w:eastAsia="Times New Roman" w:hAnsi="Arial" w:cs="Arial"/>
          <w:color w:val="666666"/>
          <w:sz w:val="21"/>
          <w:szCs w:val="21"/>
        </w:rPr>
        <w:t xml:space="preserve">If you have set up the integration with </w:t>
      </w:r>
      <w:proofErr w:type="spellStart"/>
      <w:r>
        <w:rPr>
          <w:rFonts w:ascii="Arial" w:eastAsia="Times New Roman" w:hAnsi="Arial" w:cs="Arial"/>
          <w:color w:val="666666"/>
          <w:sz w:val="21"/>
          <w:szCs w:val="21"/>
        </w:rPr>
        <w:t>Twilio</w:t>
      </w:r>
      <w:proofErr w:type="spellEnd"/>
      <w:r>
        <w:rPr>
          <w:rFonts w:ascii="Arial" w:eastAsia="Times New Roman" w:hAnsi="Arial" w:cs="Arial"/>
          <w:color w:val="666666"/>
          <w:sz w:val="21"/>
          <w:szCs w:val="21"/>
        </w:rPr>
        <w:t xml:space="preserve"> now’s the time to see if it works, you’ll be using the same workbook that the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contributors. Note that this workbook only works with Tableau version 9.0 and up.</w:t>
      </w:r>
    </w:p>
    <w:p w:rsidR="00DE62D4" w:rsidRDefault="00DE62D4" w:rsidP="00DE62D4">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In Tableau Desktop open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Install Folder]\</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\demo\</w:t>
      </w:r>
      <w:proofErr w:type="spellStart"/>
      <w:r>
        <w:rPr>
          <w:rFonts w:ascii="Arial" w:eastAsia="Times New Roman" w:hAnsi="Arial" w:cs="Arial"/>
          <w:color w:val="666666"/>
          <w:sz w:val="21"/>
          <w:szCs w:val="21"/>
        </w:rPr>
        <w:t>SMSDemo.twb</w:t>
      </w:r>
      <w:proofErr w:type="spellEnd"/>
      <w:r>
        <w:rPr>
          <w:rFonts w:ascii="Arial" w:eastAsia="Times New Roman" w:hAnsi="Arial" w:cs="Arial"/>
          <w:color w:val="666666"/>
          <w:sz w:val="21"/>
          <w:szCs w:val="21"/>
        </w:rPr>
        <w:t>.</w:t>
      </w:r>
    </w:p>
    <w:p w:rsidR="00DE62D4" w:rsidRDefault="00DE62D4" w:rsidP="00DE62D4">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 xml:space="preserve">Go to the Success Tests view and set the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To SMS parameter to your test SMS phone number:</w:t>
      </w:r>
      <w:r>
        <w:rPr>
          <w:rFonts w:ascii="Arial" w:eastAsia="Times New Roman" w:hAnsi="Arial" w:cs="Arial"/>
          <w:color w:val="666666"/>
          <w:sz w:val="21"/>
          <w:szCs w:val="21"/>
        </w:rPr>
        <w:br/>
      </w:r>
      <w:r>
        <w:rPr>
          <w:rFonts w:ascii="Arial" w:eastAsia="Times New Roman" w:hAnsi="Arial" w:cs="Arial"/>
          <w:color w:val="666666"/>
          <w:sz w:val="21"/>
          <w:szCs w:val="21"/>
        </w:rPr>
        <w:br/>
      </w:r>
      <w:r w:rsidRPr="00F12C58">
        <w:rPr>
          <w:noProof/>
        </w:rPr>
        <w:drawing>
          <wp:inline distT="0" distB="0" distL="0" distR="0" wp14:anchorId="7A2814D8" wp14:editId="6EB4A60A">
            <wp:extent cx="5003321" cy="2047299"/>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003321" cy="2047299"/>
                    </a:xfrm>
                    <a:prstGeom prst="rect">
                      <a:avLst/>
                    </a:prstGeom>
                  </pic:spPr>
                </pic:pic>
              </a:graphicData>
            </a:graphic>
          </wp:inline>
        </w:drawing>
      </w:r>
    </w:p>
    <w:p w:rsidR="00DE62D4" w:rsidRDefault="00DE62D4" w:rsidP="00DE62D4">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lastRenderedPageBreak/>
        <w:t>Choose Server-&gt;Publish workbook… to start the publishing process. Use the default settings, which will include the External Files option</w:t>
      </w:r>
      <w:proofErr w:type="gramStart"/>
      <w:r>
        <w:rPr>
          <w:rFonts w:ascii="Arial" w:eastAsia="Times New Roman" w:hAnsi="Arial" w:cs="Arial"/>
          <w:color w:val="666666"/>
          <w:sz w:val="21"/>
          <w:szCs w:val="21"/>
        </w:rPr>
        <w:t>:</w:t>
      </w:r>
      <w:proofErr w:type="gramEnd"/>
      <w:r>
        <w:rPr>
          <w:rFonts w:ascii="Arial" w:eastAsia="Times New Roman" w:hAnsi="Arial" w:cs="Arial"/>
          <w:color w:val="666666"/>
          <w:sz w:val="21"/>
          <w:szCs w:val="21"/>
        </w:rPr>
        <w:br/>
      </w:r>
      <w:r>
        <w:rPr>
          <w:rFonts w:ascii="Arial" w:eastAsia="Times New Roman" w:hAnsi="Arial" w:cs="Arial"/>
          <w:color w:val="666666"/>
          <w:sz w:val="21"/>
          <w:szCs w:val="21"/>
        </w:rPr>
        <w:br/>
      </w:r>
      <w:r w:rsidRPr="00DE62D4">
        <w:rPr>
          <w:rFonts w:ascii="Arial" w:eastAsia="Times New Roman" w:hAnsi="Arial" w:cs="Arial"/>
          <w:noProof/>
          <w:color w:val="666666"/>
          <w:sz w:val="21"/>
          <w:szCs w:val="21"/>
        </w:rPr>
        <w:drawing>
          <wp:inline distT="0" distB="0" distL="0" distR="0" wp14:anchorId="2A932E38" wp14:editId="0EE81604">
            <wp:extent cx="4244196" cy="4705344"/>
            <wp:effectExtent l="0" t="0" r="444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244196" cy="4705344"/>
                    </a:xfrm>
                    <a:prstGeom prst="rect">
                      <a:avLst/>
                    </a:prstGeom>
                  </pic:spPr>
                </pic:pic>
              </a:graphicData>
            </a:graphic>
          </wp:inline>
        </w:drawing>
      </w:r>
      <w:r>
        <w:rPr>
          <w:rFonts w:ascii="Arial" w:eastAsia="Times New Roman" w:hAnsi="Arial" w:cs="Arial"/>
          <w:color w:val="666666"/>
          <w:sz w:val="21"/>
          <w:szCs w:val="21"/>
        </w:rPr>
        <w:br/>
      </w:r>
      <w:r>
        <w:rPr>
          <w:rFonts w:ascii="Arial" w:eastAsia="Times New Roman" w:hAnsi="Arial" w:cs="Arial"/>
          <w:color w:val="666666"/>
          <w:sz w:val="21"/>
          <w:szCs w:val="21"/>
        </w:rPr>
        <w:br/>
        <w:t xml:space="preserve">We suggest you publish the workbook in a place where other users who will be configuring Advanced Alerts (see the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User Guide) can see the workbook.</w:t>
      </w:r>
    </w:p>
    <w:p w:rsidR="00DE62D4" w:rsidRDefault="00DE62D4" w:rsidP="00DE62D4">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Click through the warning(s) about including external files and publish the workbook.</w:t>
      </w:r>
    </w:p>
    <w:p w:rsidR="00DE62D4" w:rsidRDefault="00DE62D4" w:rsidP="00DE62D4">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 xml:space="preserve">When the confirmation window appears, click Open in browser window to open the </w:t>
      </w:r>
      <w:proofErr w:type="spellStart"/>
      <w:r>
        <w:rPr>
          <w:rFonts w:ascii="Arial" w:eastAsia="Times New Roman" w:hAnsi="Arial" w:cs="Arial"/>
          <w:color w:val="666666"/>
          <w:sz w:val="21"/>
          <w:szCs w:val="21"/>
        </w:rPr>
        <w:t>SMSDemo</w:t>
      </w:r>
      <w:proofErr w:type="spellEnd"/>
      <w:r>
        <w:rPr>
          <w:rFonts w:ascii="Arial" w:eastAsia="Times New Roman" w:hAnsi="Arial" w:cs="Arial"/>
          <w:color w:val="666666"/>
          <w:sz w:val="21"/>
          <w:szCs w:val="21"/>
        </w:rPr>
        <w:t xml:space="preserve"> workbook on Tableau Server.</w:t>
      </w:r>
      <w:r>
        <w:rPr>
          <w:rFonts w:ascii="Arial" w:eastAsia="Times New Roman" w:hAnsi="Arial" w:cs="Arial"/>
          <w:color w:val="666666"/>
          <w:sz w:val="21"/>
          <w:szCs w:val="21"/>
        </w:rPr>
        <w:br/>
      </w:r>
      <w:r w:rsidRPr="008E7788">
        <w:rPr>
          <w:rFonts w:ascii="Arial" w:eastAsia="Times New Roman" w:hAnsi="Arial" w:cs="Arial"/>
          <w:noProof/>
          <w:color w:val="666666"/>
          <w:sz w:val="21"/>
          <w:szCs w:val="21"/>
        </w:rPr>
        <w:drawing>
          <wp:inline distT="0" distB="0" distL="0" distR="0" wp14:anchorId="4FAC99CE" wp14:editId="2B9561AF">
            <wp:extent cx="2838846" cy="19624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38846" cy="1962424"/>
                    </a:xfrm>
                    <a:prstGeom prst="rect">
                      <a:avLst/>
                    </a:prstGeom>
                  </pic:spPr>
                </pic:pic>
              </a:graphicData>
            </a:graphic>
          </wp:inline>
        </w:drawing>
      </w:r>
    </w:p>
    <w:p w:rsidR="00DE62D4" w:rsidRDefault="00DE62D4" w:rsidP="00DE62D4">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lastRenderedPageBreak/>
        <w:t>Login to Tableau Server if you need to and navigate to the Success Tests worksheet.</w:t>
      </w:r>
    </w:p>
    <w:p w:rsidR="00DE62D4" w:rsidRDefault="00DE62D4" w:rsidP="00DE62D4">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Scroll down in the worksheet and enter a comment with the text “</w:t>
      </w:r>
      <w:proofErr w:type="spellStart"/>
      <w:r>
        <w:rPr>
          <w:rFonts w:ascii="Arial" w:eastAsia="Times New Roman" w:hAnsi="Arial" w:cs="Arial"/>
          <w:color w:val="666666"/>
          <w:sz w:val="21"/>
          <w:szCs w:val="21"/>
        </w:rPr>
        <w:t>test_alert</w:t>
      </w:r>
      <w:proofErr w:type="spellEnd"/>
      <w:r>
        <w:rPr>
          <w:rFonts w:ascii="Arial" w:eastAsia="Times New Roman" w:hAnsi="Arial" w:cs="Arial"/>
          <w:color w:val="666666"/>
          <w:sz w:val="21"/>
          <w:szCs w:val="21"/>
        </w:rPr>
        <w:t>”.</w:t>
      </w:r>
    </w:p>
    <w:p w:rsidR="00DE62D4" w:rsidRPr="008E7788" w:rsidRDefault="00DE62D4" w:rsidP="00DE62D4">
      <w:pPr>
        <w:pStyle w:val="ListParagraph"/>
        <w:numPr>
          <w:ilvl w:val="0"/>
          <w:numId w:val="19"/>
        </w:numPr>
        <w:rPr>
          <w:rFonts w:ascii="Arial" w:eastAsia="Times New Roman" w:hAnsi="Arial" w:cs="Arial"/>
          <w:color w:val="666666"/>
          <w:sz w:val="21"/>
          <w:szCs w:val="21"/>
        </w:rPr>
      </w:pPr>
      <w:r w:rsidRPr="008E7788">
        <w:rPr>
          <w:rFonts w:ascii="Arial" w:eastAsia="Times New Roman" w:hAnsi="Arial" w:cs="Arial"/>
          <w:color w:val="666666"/>
          <w:sz w:val="21"/>
          <w:szCs w:val="21"/>
        </w:rPr>
        <w:t>After the comment has been posted, go back to your Windows command prompt and enter</w:t>
      </w:r>
      <w:proofErr w:type="gramStart"/>
      <w:r w:rsidRPr="008E7788">
        <w:rPr>
          <w:rFonts w:ascii="Arial" w:eastAsia="Times New Roman" w:hAnsi="Arial" w:cs="Arial"/>
          <w:color w:val="666666"/>
          <w:sz w:val="21"/>
          <w:szCs w:val="21"/>
        </w:rPr>
        <w:t>:</w:t>
      </w:r>
      <w:proofErr w:type="gramEnd"/>
      <w:r w:rsidRPr="008E7788">
        <w:rPr>
          <w:rFonts w:ascii="Arial" w:eastAsia="Times New Roman" w:hAnsi="Arial" w:cs="Arial"/>
          <w:color w:val="666666"/>
          <w:sz w:val="21"/>
          <w:szCs w:val="21"/>
        </w:rPr>
        <w:br/>
      </w:r>
      <w:r w:rsidRPr="008E7788">
        <w:rPr>
          <w:rFonts w:ascii="Arial" w:eastAsia="Times New Roman" w:hAnsi="Arial" w:cs="Arial"/>
          <w:color w:val="666666"/>
          <w:sz w:val="21"/>
          <w:szCs w:val="21"/>
        </w:rPr>
        <w:br/>
        <w:t>python C:\VizAlerts\vizalerts.py</w:t>
      </w:r>
      <w:r>
        <w:rPr>
          <w:rFonts w:ascii="Arial" w:eastAsia="Times New Roman" w:hAnsi="Arial" w:cs="Arial"/>
          <w:color w:val="666666"/>
          <w:sz w:val="21"/>
          <w:szCs w:val="21"/>
        </w:rPr>
        <w:br/>
      </w:r>
      <w:r>
        <w:rPr>
          <w:rFonts w:ascii="Arial" w:eastAsia="Times New Roman" w:hAnsi="Arial" w:cs="Arial"/>
          <w:color w:val="666666"/>
          <w:sz w:val="21"/>
          <w:szCs w:val="21"/>
        </w:rPr>
        <w:br/>
        <w:t>If the script runs and exits the first time without processing anything, run it again. (Tableau can take a moment to update the data with the “</w:t>
      </w:r>
      <w:proofErr w:type="spellStart"/>
      <w:r>
        <w:rPr>
          <w:rFonts w:ascii="Arial" w:eastAsia="Times New Roman" w:hAnsi="Arial" w:cs="Arial"/>
          <w:color w:val="666666"/>
          <w:sz w:val="21"/>
          <w:szCs w:val="21"/>
        </w:rPr>
        <w:t>test_alert</w:t>
      </w:r>
      <w:proofErr w:type="spellEnd"/>
      <w:r>
        <w:rPr>
          <w:rFonts w:ascii="Arial" w:eastAsia="Times New Roman" w:hAnsi="Arial" w:cs="Arial"/>
          <w:color w:val="666666"/>
          <w:sz w:val="21"/>
          <w:szCs w:val="21"/>
        </w:rPr>
        <w:t xml:space="preserve">” comment that acts as a trigger).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will now generate </w:t>
      </w:r>
      <w:r w:rsidR="00C16AA1">
        <w:rPr>
          <w:rFonts w:ascii="Arial" w:eastAsia="Times New Roman" w:hAnsi="Arial" w:cs="Arial"/>
          <w:color w:val="666666"/>
          <w:sz w:val="21"/>
          <w:szCs w:val="21"/>
        </w:rPr>
        <w:t>12</w:t>
      </w:r>
      <w:r>
        <w:rPr>
          <w:rFonts w:ascii="Arial" w:eastAsia="Times New Roman" w:hAnsi="Arial" w:cs="Arial"/>
          <w:color w:val="666666"/>
          <w:sz w:val="21"/>
          <w:szCs w:val="21"/>
        </w:rPr>
        <w:t xml:space="preserve">+ </w:t>
      </w:r>
      <w:r w:rsidR="00C16AA1">
        <w:rPr>
          <w:rFonts w:ascii="Arial" w:eastAsia="Times New Roman" w:hAnsi="Arial" w:cs="Arial"/>
          <w:color w:val="666666"/>
          <w:sz w:val="21"/>
          <w:szCs w:val="21"/>
        </w:rPr>
        <w:t>SMS message</w:t>
      </w:r>
      <w:r>
        <w:rPr>
          <w:rFonts w:ascii="Arial" w:eastAsia="Times New Roman" w:hAnsi="Arial" w:cs="Arial"/>
          <w:color w:val="666666"/>
          <w:sz w:val="21"/>
          <w:szCs w:val="21"/>
        </w:rPr>
        <w:t xml:space="preserve"> with a variety of tests demonstrating the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features. Read through the </w:t>
      </w:r>
      <w:r w:rsidR="00C16AA1">
        <w:rPr>
          <w:rFonts w:ascii="Arial" w:eastAsia="Times New Roman" w:hAnsi="Arial" w:cs="Arial"/>
          <w:color w:val="666666"/>
          <w:sz w:val="21"/>
          <w:szCs w:val="21"/>
        </w:rPr>
        <w:t>messages</w:t>
      </w:r>
      <w:r>
        <w:rPr>
          <w:rFonts w:ascii="Arial" w:eastAsia="Times New Roman" w:hAnsi="Arial" w:cs="Arial"/>
          <w:color w:val="666666"/>
          <w:sz w:val="21"/>
          <w:szCs w:val="21"/>
        </w:rPr>
        <w:t xml:space="preserve"> to understand what is expected of each. If you get any error messages </w:t>
      </w:r>
      <w:r w:rsidR="00C16AA1">
        <w:rPr>
          <w:rFonts w:ascii="Arial" w:eastAsia="Times New Roman" w:hAnsi="Arial" w:cs="Arial"/>
          <w:color w:val="666666"/>
          <w:sz w:val="21"/>
          <w:szCs w:val="21"/>
        </w:rPr>
        <w:t xml:space="preserve">(which will be delivered by email) </w:t>
      </w:r>
      <w:r>
        <w:rPr>
          <w:rFonts w:ascii="Arial" w:eastAsia="Times New Roman" w:hAnsi="Arial" w:cs="Arial"/>
          <w:color w:val="666666"/>
          <w:sz w:val="21"/>
          <w:szCs w:val="21"/>
        </w:rPr>
        <w:t>then check the Common Errors section below as well as the FAQ in the User Guide.</w:t>
      </w:r>
    </w:p>
    <w:p w:rsidR="00DE62D4" w:rsidRPr="00C16AA1" w:rsidRDefault="00DE62D4" w:rsidP="00C16AA1">
      <w:pPr>
        <w:ind w:left="360"/>
        <w:rPr>
          <w:rFonts w:ascii="Arial" w:eastAsia="Times New Roman" w:hAnsi="Arial" w:cs="Arial"/>
          <w:color w:val="666666"/>
          <w:sz w:val="21"/>
          <w:szCs w:val="21"/>
        </w:rPr>
      </w:pPr>
    </w:p>
    <w:p w:rsidR="008E7788" w:rsidRDefault="008E7788" w:rsidP="008E7788"/>
    <w:p w:rsidR="00B90190" w:rsidRPr="00420512" w:rsidRDefault="0037694E" w:rsidP="0037694E">
      <w:pPr>
        <w:pStyle w:val="Heading2"/>
        <w:rPr>
          <w:rFonts w:eastAsia="Times New Roman"/>
        </w:rPr>
      </w:pPr>
      <w:bookmarkStart w:id="21" w:name="_Toc447641024"/>
      <w:r>
        <w:rPr>
          <w:rFonts w:eastAsia="Times New Roman"/>
        </w:rPr>
        <w:t>Final Steps</w:t>
      </w:r>
      <w:bookmarkEnd w:id="21"/>
    </w:p>
    <w:p w:rsidR="00821F1D" w:rsidRDefault="00821F1D" w:rsidP="00821F1D">
      <w:pPr>
        <w:pStyle w:val="Heading3"/>
        <w:rPr>
          <w:rFonts w:eastAsia="Times New Roman"/>
        </w:rPr>
      </w:pPr>
      <w:bookmarkStart w:id="22" w:name="_Toc447641025"/>
      <w:r>
        <w:rPr>
          <w:rFonts w:eastAsia="Times New Roman"/>
        </w:rPr>
        <w:t>Set up a Scheduled Task</w:t>
      </w:r>
      <w:bookmarkEnd w:id="22"/>
    </w:p>
    <w:p w:rsidR="00DD6C32" w:rsidRDefault="0037694E" w:rsidP="0014782C">
      <w:pPr>
        <w:rPr>
          <w:rFonts w:ascii="Arial" w:eastAsia="Times New Roman" w:hAnsi="Arial" w:cs="Arial"/>
          <w:color w:val="666666"/>
          <w:sz w:val="21"/>
          <w:szCs w:val="21"/>
        </w:rPr>
      </w:pPr>
      <w:r>
        <w:rPr>
          <w:rFonts w:ascii="Arial" w:eastAsia="Times New Roman" w:hAnsi="Arial" w:cs="Arial"/>
          <w:color w:val="666666"/>
          <w:sz w:val="21"/>
          <w:szCs w:val="21"/>
        </w:rPr>
        <w:t xml:space="preserve">The last step, now that everything is working as expected, is to automate this so that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can run regularly when it is supposed to. To do this, we need to s</w:t>
      </w:r>
      <w:r w:rsidR="0014782C" w:rsidRPr="00420512">
        <w:rPr>
          <w:rFonts w:ascii="Arial" w:eastAsia="Times New Roman" w:hAnsi="Arial" w:cs="Arial"/>
          <w:color w:val="666666"/>
          <w:sz w:val="21"/>
          <w:szCs w:val="21"/>
        </w:rPr>
        <w:t xml:space="preserve">et up a Scheduled Task on </w:t>
      </w:r>
      <w:r>
        <w:rPr>
          <w:rFonts w:ascii="Arial" w:eastAsia="Times New Roman" w:hAnsi="Arial" w:cs="Arial"/>
          <w:color w:val="666666"/>
          <w:sz w:val="21"/>
          <w:szCs w:val="21"/>
        </w:rPr>
        <w:t xml:space="preserve">the </w:t>
      </w:r>
      <w:r w:rsidR="0014782C" w:rsidRPr="00420512">
        <w:rPr>
          <w:rFonts w:ascii="Arial" w:eastAsia="Times New Roman" w:hAnsi="Arial" w:cs="Arial"/>
          <w:color w:val="666666"/>
          <w:sz w:val="21"/>
          <w:szCs w:val="21"/>
        </w:rPr>
        <w:t>Windows host</w:t>
      </w:r>
      <w:r>
        <w:rPr>
          <w:rFonts w:ascii="Arial" w:eastAsia="Times New Roman" w:hAnsi="Arial" w:cs="Arial"/>
          <w:color w:val="666666"/>
          <w:sz w:val="21"/>
          <w:szCs w:val="21"/>
        </w:rPr>
        <w:t xml:space="preserve"> that </w:t>
      </w:r>
      <w:proofErr w:type="spellStart"/>
      <w:r>
        <w:rPr>
          <w:rFonts w:ascii="Arial" w:eastAsia="Times New Roman" w:hAnsi="Arial" w:cs="Arial"/>
          <w:color w:val="666666"/>
          <w:sz w:val="21"/>
          <w:szCs w:val="21"/>
        </w:rPr>
        <w:t>VizAlerts</w:t>
      </w:r>
      <w:proofErr w:type="spellEnd"/>
      <w:r>
        <w:rPr>
          <w:rFonts w:ascii="Arial" w:eastAsia="Times New Roman" w:hAnsi="Arial" w:cs="Arial"/>
          <w:color w:val="666666"/>
          <w:sz w:val="21"/>
          <w:szCs w:val="21"/>
        </w:rPr>
        <w:t xml:space="preserve"> runs from</w:t>
      </w:r>
      <w:r w:rsidR="00DD6C32">
        <w:rPr>
          <w:rFonts w:ascii="Arial" w:eastAsia="Times New Roman" w:hAnsi="Arial" w:cs="Arial"/>
          <w:color w:val="666666"/>
          <w:sz w:val="21"/>
          <w:szCs w:val="21"/>
        </w:rPr>
        <w:t>, which will run this for us on a regular basis.</w:t>
      </w:r>
    </w:p>
    <w:p w:rsidR="0014782C"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First, let’s create a new Task:</w:t>
      </w:r>
    </w:p>
    <w:p w:rsidR="00DD6C32" w:rsidRDefault="00DD6C32" w:rsidP="0014782C">
      <w:pPr>
        <w:rPr>
          <w:rFonts w:ascii="Arial" w:eastAsia="Times New Roman" w:hAnsi="Arial" w:cs="Arial"/>
          <w:color w:val="666666"/>
          <w:sz w:val="21"/>
          <w:szCs w:val="21"/>
        </w:rPr>
      </w:pPr>
      <w:r>
        <w:rPr>
          <w:noProof/>
        </w:rPr>
        <w:drawing>
          <wp:inline distT="0" distB="0" distL="0" distR="0" wp14:anchorId="2E5AE58F" wp14:editId="702573FD">
            <wp:extent cx="6039819" cy="3667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83680" cy="3693756"/>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D6C32"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lastRenderedPageBreak/>
        <w:t>Fill in the name and description. Make sure it will run whether the user is logged in or not.</w:t>
      </w:r>
      <w:r w:rsidR="00821F1D">
        <w:rPr>
          <w:rFonts w:ascii="Arial" w:eastAsia="Times New Roman" w:hAnsi="Arial" w:cs="Arial"/>
          <w:color w:val="666666"/>
          <w:sz w:val="21"/>
          <w:szCs w:val="21"/>
        </w:rPr>
        <w:t xml:space="preserve"> </w:t>
      </w:r>
      <w:r>
        <w:rPr>
          <w:rFonts w:ascii="Arial" w:eastAsia="Times New Roman" w:hAnsi="Arial" w:cs="Arial"/>
          <w:color w:val="666666"/>
          <w:sz w:val="21"/>
          <w:szCs w:val="21"/>
        </w:rPr>
        <w:t xml:space="preserve">The task should be set up to run under a service account rather than a personal one, if possible. This account must have </w:t>
      </w:r>
      <w:r w:rsidRPr="00420512">
        <w:rPr>
          <w:rFonts w:ascii="Arial" w:eastAsia="Times New Roman" w:hAnsi="Arial" w:cs="Arial"/>
          <w:color w:val="666666"/>
          <w:sz w:val="21"/>
          <w:szCs w:val="21"/>
        </w:rPr>
        <w:t xml:space="preserve">full control permissions on the </w:t>
      </w:r>
      <w:proofErr w:type="spellStart"/>
      <w:r w:rsidRPr="00420512">
        <w:rPr>
          <w:rFonts w:ascii="Arial" w:eastAsia="Times New Roman" w:hAnsi="Arial" w:cs="Arial"/>
          <w:color w:val="666666"/>
          <w:sz w:val="21"/>
          <w:szCs w:val="21"/>
        </w:rPr>
        <w:t>VizAlerts</w:t>
      </w:r>
      <w:proofErr w:type="spellEnd"/>
      <w:r w:rsidRPr="00420512">
        <w:rPr>
          <w:rFonts w:ascii="Arial" w:eastAsia="Times New Roman" w:hAnsi="Arial" w:cs="Arial"/>
          <w:color w:val="666666"/>
          <w:sz w:val="21"/>
          <w:szCs w:val="21"/>
        </w:rPr>
        <w:t xml:space="preserve"> files</w:t>
      </w:r>
      <w:r w:rsidR="004568E5">
        <w:rPr>
          <w:rFonts w:ascii="Arial" w:eastAsia="Times New Roman" w:hAnsi="Arial" w:cs="Arial"/>
          <w:color w:val="666666"/>
          <w:sz w:val="21"/>
          <w:szCs w:val="21"/>
        </w:rPr>
        <w:t xml:space="preserve">, and if you specified text files instead of passwords in the </w:t>
      </w:r>
      <w:proofErr w:type="spellStart"/>
      <w:r w:rsidR="004568E5">
        <w:rPr>
          <w:rFonts w:ascii="Arial" w:eastAsia="Times New Roman" w:hAnsi="Arial" w:cs="Arial"/>
          <w:color w:val="666666"/>
          <w:sz w:val="21"/>
          <w:szCs w:val="21"/>
        </w:rPr>
        <w:t>vizalerts.yaml</w:t>
      </w:r>
      <w:proofErr w:type="spellEnd"/>
      <w:r w:rsidR="004568E5">
        <w:rPr>
          <w:rFonts w:ascii="Arial" w:eastAsia="Times New Roman" w:hAnsi="Arial" w:cs="Arial"/>
          <w:color w:val="666666"/>
          <w:sz w:val="21"/>
          <w:szCs w:val="21"/>
        </w:rPr>
        <w:t xml:space="preserve"> </w:t>
      </w:r>
      <w:proofErr w:type="spellStart"/>
      <w:r w:rsidR="004568E5">
        <w:rPr>
          <w:rFonts w:ascii="Arial" w:eastAsia="Times New Roman" w:hAnsi="Arial" w:cs="Arial"/>
          <w:color w:val="666666"/>
          <w:sz w:val="21"/>
          <w:szCs w:val="21"/>
        </w:rPr>
        <w:t>config</w:t>
      </w:r>
      <w:proofErr w:type="spellEnd"/>
      <w:r w:rsidR="004568E5">
        <w:rPr>
          <w:rFonts w:ascii="Arial" w:eastAsia="Times New Roman" w:hAnsi="Arial" w:cs="Arial"/>
          <w:color w:val="666666"/>
          <w:sz w:val="21"/>
          <w:szCs w:val="21"/>
        </w:rPr>
        <w:t xml:space="preserve"> file, the account will need </w:t>
      </w:r>
      <w:r w:rsidR="004058FF">
        <w:rPr>
          <w:rFonts w:ascii="Arial" w:eastAsia="Times New Roman" w:hAnsi="Arial" w:cs="Arial"/>
          <w:color w:val="666666"/>
          <w:sz w:val="21"/>
          <w:szCs w:val="21"/>
        </w:rPr>
        <w:t xml:space="preserve">rights </w:t>
      </w:r>
      <w:r w:rsidR="004568E5">
        <w:rPr>
          <w:rFonts w:ascii="Arial" w:eastAsia="Times New Roman" w:hAnsi="Arial" w:cs="Arial"/>
          <w:color w:val="666666"/>
          <w:sz w:val="21"/>
          <w:szCs w:val="21"/>
        </w:rPr>
        <w:t>to read those files</w:t>
      </w:r>
      <w:r w:rsidRPr="00420512">
        <w:rPr>
          <w:rFonts w:ascii="Arial" w:eastAsia="Times New Roman" w:hAnsi="Arial" w:cs="Arial"/>
          <w:color w:val="666666"/>
          <w:sz w:val="21"/>
          <w:szCs w:val="21"/>
        </w:rPr>
        <w:t>.</w:t>
      </w:r>
    </w:p>
    <w:p w:rsidR="00DD6C32" w:rsidRDefault="00DD6C32" w:rsidP="00B358DF">
      <w:pPr>
        <w:jc w:val="center"/>
        <w:rPr>
          <w:rFonts w:ascii="Arial" w:eastAsia="Times New Roman" w:hAnsi="Arial" w:cs="Arial"/>
          <w:color w:val="666666"/>
          <w:sz w:val="21"/>
          <w:szCs w:val="21"/>
        </w:rPr>
      </w:pPr>
      <w:r>
        <w:rPr>
          <w:noProof/>
        </w:rPr>
        <w:drawing>
          <wp:inline distT="0" distB="0" distL="0" distR="0" wp14:anchorId="67DFB754" wp14:editId="0C890CA0">
            <wp:extent cx="4714875" cy="35633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31899" cy="3576224"/>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D6C32"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 xml:space="preserve">Set up the Trigger (when will it run?). </w:t>
      </w:r>
      <w:r w:rsidR="0038200F">
        <w:rPr>
          <w:rFonts w:ascii="Arial" w:eastAsia="Times New Roman" w:hAnsi="Arial" w:cs="Arial"/>
          <w:color w:val="666666"/>
          <w:sz w:val="21"/>
          <w:szCs w:val="21"/>
        </w:rPr>
        <w:t>We</w:t>
      </w:r>
      <w:r w:rsidR="00746818">
        <w:rPr>
          <w:rFonts w:ascii="Arial" w:eastAsia="Times New Roman" w:hAnsi="Arial" w:cs="Arial"/>
          <w:color w:val="666666"/>
          <w:sz w:val="21"/>
          <w:szCs w:val="21"/>
        </w:rPr>
        <w:t xml:space="preserve"> strongly r</w:t>
      </w:r>
      <w:r>
        <w:rPr>
          <w:rFonts w:ascii="Arial" w:eastAsia="Times New Roman" w:hAnsi="Arial" w:cs="Arial"/>
          <w:color w:val="666666"/>
          <w:sz w:val="21"/>
          <w:szCs w:val="21"/>
        </w:rPr>
        <w:t xml:space="preserve">ecommend running this every </w:t>
      </w:r>
      <w:r w:rsidRPr="00746818">
        <w:rPr>
          <w:rFonts w:ascii="Arial" w:eastAsia="Times New Roman" w:hAnsi="Arial" w:cs="Arial"/>
          <w:b/>
          <w:color w:val="666666"/>
          <w:sz w:val="21"/>
          <w:szCs w:val="21"/>
        </w:rPr>
        <w:t>1 minute</w:t>
      </w:r>
      <w:r>
        <w:rPr>
          <w:rFonts w:ascii="Arial" w:eastAsia="Times New Roman" w:hAnsi="Arial" w:cs="Arial"/>
          <w:color w:val="666666"/>
          <w:sz w:val="21"/>
          <w:szCs w:val="21"/>
        </w:rPr>
        <w:t xml:space="preserve">, as </w:t>
      </w:r>
      <w:r w:rsidR="0029263B">
        <w:rPr>
          <w:rFonts w:ascii="Arial" w:eastAsia="Times New Roman" w:hAnsi="Arial" w:cs="Arial"/>
          <w:color w:val="666666"/>
          <w:sz w:val="21"/>
          <w:szCs w:val="21"/>
        </w:rPr>
        <w:t xml:space="preserve">this will keep alerts executing on time, and </w:t>
      </w:r>
      <w:r>
        <w:rPr>
          <w:rFonts w:ascii="Arial" w:eastAsia="Times New Roman" w:hAnsi="Arial" w:cs="Arial"/>
          <w:color w:val="666666"/>
          <w:sz w:val="21"/>
          <w:szCs w:val="21"/>
        </w:rPr>
        <w:t>the vast majority of executions will be quick checks that don’t actually do any work:</w:t>
      </w:r>
    </w:p>
    <w:p w:rsidR="00DD6C32" w:rsidRDefault="00DD6C32" w:rsidP="00B358DF">
      <w:pPr>
        <w:jc w:val="center"/>
        <w:rPr>
          <w:rFonts w:ascii="Arial" w:eastAsia="Times New Roman" w:hAnsi="Arial" w:cs="Arial"/>
          <w:color w:val="666666"/>
          <w:sz w:val="21"/>
          <w:szCs w:val="21"/>
        </w:rPr>
      </w:pPr>
      <w:r>
        <w:rPr>
          <w:noProof/>
        </w:rPr>
        <w:lastRenderedPageBreak/>
        <w:drawing>
          <wp:inline distT="0" distB="0" distL="0" distR="0" wp14:anchorId="00B61A50" wp14:editId="651C2DC7">
            <wp:extent cx="4783014"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17068" cy="3683642"/>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D6C32"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Set the Action on the Task (what will it do?)</w:t>
      </w:r>
    </w:p>
    <w:p w:rsidR="00DD6C32" w:rsidRDefault="00DD6C32" w:rsidP="00746818">
      <w:pPr>
        <w:jc w:val="center"/>
        <w:rPr>
          <w:rFonts w:ascii="Arial" w:eastAsia="Times New Roman" w:hAnsi="Arial" w:cs="Arial"/>
          <w:color w:val="666666"/>
          <w:sz w:val="21"/>
          <w:szCs w:val="21"/>
        </w:rPr>
      </w:pPr>
      <w:r>
        <w:rPr>
          <w:noProof/>
        </w:rPr>
        <w:drawing>
          <wp:inline distT="0" distB="0" distL="0" distR="0" wp14:anchorId="05150669" wp14:editId="12A3A44B">
            <wp:extent cx="4029183" cy="2266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67304" cy="2288398"/>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47AD8" w:rsidRPr="00420512" w:rsidRDefault="00821F1D" w:rsidP="00821F1D">
      <w:pPr>
        <w:pStyle w:val="Heading3"/>
        <w:rPr>
          <w:rFonts w:eastAsia="Times New Roman"/>
        </w:rPr>
      </w:pPr>
      <w:bookmarkStart w:id="23" w:name="_Toc447641026"/>
      <w:r>
        <w:rPr>
          <w:rFonts w:eastAsia="Times New Roman"/>
        </w:rPr>
        <w:t xml:space="preserve">Helper </w:t>
      </w:r>
      <w:proofErr w:type="spellStart"/>
      <w:r>
        <w:rPr>
          <w:rFonts w:eastAsia="Times New Roman"/>
        </w:rPr>
        <w:t>Datasource</w:t>
      </w:r>
      <w:bookmarkEnd w:id="23"/>
      <w:proofErr w:type="spellEnd"/>
    </w:p>
    <w:p w:rsidR="00D47AD8" w:rsidRDefault="0038200F" w:rsidP="0014782C">
      <w:pPr>
        <w:rPr>
          <w:rFonts w:ascii="Arial" w:eastAsia="Times New Roman" w:hAnsi="Arial" w:cs="Arial"/>
          <w:color w:val="666666"/>
          <w:sz w:val="21"/>
          <w:szCs w:val="21"/>
        </w:rPr>
      </w:pPr>
      <w:r>
        <w:rPr>
          <w:rFonts w:ascii="Arial" w:eastAsia="Times New Roman" w:hAnsi="Arial" w:cs="Arial"/>
          <w:color w:val="666666"/>
          <w:sz w:val="21"/>
          <w:szCs w:val="21"/>
        </w:rPr>
        <w:t>Last</w:t>
      </w:r>
      <w:r w:rsidR="00821F1D">
        <w:rPr>
          <w:rFonts w:ascii="Arial" w:eastAsia="Times New Roman" w:hAnsi="Arial" w:cs="Arial"/>
          <w:color w:val="666666"/>
          <w:sz w:val="21"/>
          <w:szCs w:val="21"/>
        </w:rPr>
        <w:t>, but not least, p</w:t>
      </w:r>
      <w:r w:rsidR="00D276FA">
        <w:rPr>
          <w:rFonts w:ascii="Arial" w:eastAsia="Times New Roman" w:hAnsi="Arial" w:cs="Arial"/>
          <w:color w:val="666666"/>
          <w:sz w:val="21"/>
          <w:szCs w:val="21"/>
        </w:rPr>
        <w:t xml:space="preserve">ublish </w:t>
      </w:r>
      <w:r>
        <w:rPr>
          <w:rFonts w:ascii="Arial" w:eastAsia="Times New Roman" w:hAnsi="Arial" w:cs="Arial"/>
          <w:color w:val="666666"/>
          <w:sz w:val="21"/>
          <w:szCs w:val="21"/>
        </w:rPr>
        <w:t>the …\demo\</w:t>
      </w:r>
      <w:proofErr w:type="spellStart"/>
      <w:r>
        <w:rPr>
          <w:rFonts w:ascii="Arial" w:eastAsia="Times New Roman" w:hAnsi="Arial" w:cs="Arial"/>
          <w:color w:val="666666"/>
          <w:sz w:val="21"/>
          <w:szCs w:val="21"/>
        </w:rPr>
        <w:t>VizAlerts.tdsx</w:t>
      </w:r>
      <w:proofErr w:type="spellEnd"/>
      <w:r>
        <w:rPr>
          <w:rFonts w:ascii="Arial" w:eastAsia="Times New Roman" w:hAnsi="Arial" w:cs="Arial"/>
          <w:color w:val="666666"/>
          <w:sz w:val="21"/>
          <w:szCs w:val="21"/>
        </w:rPr>
        <w:t xml:space="preserve"> data source to Tableau </w:t>
      </w:r>
      <w:proofErr w:type="spellStart"/>
      <w:r w:rsidR="00821F1D">
        <w:rPr>
          <w:rFonts w:ascii="Arial" w:eastAsia="Times New Roman" w:hAnsi="Arial" w:cs="Arial"/>
          <w:color w:val="666666"/>
          <w:sz w:val="21"/>
          <w:szCs w:val="21"/>
        </w:rPr>
        <w:t>Tableau</w:t>
      </w:r>
      <w:proofErr w:type="spellEnd"/>
      <w:r w:rsidR="00821F1D">
        <w:rPr>
          <w:rFonts w:ascii="Arial" w:eastAsia="Times New Roman" w:hAnsi="Arial" w:cs="Arial"/>
          <w:color w:val="666666"/>
          <w:sz w:val="21"/>
          <w:szCs w:val="21"/>
        </w:rPr>
        <w:t xml:space="preserve"> Server, </w:t>
      </w:r>
      <w:r w:rsidR="00D47AD8" w:rsidRPr="00420512">
        <w:rPr>
          <w:rFonts w:ascii="Arial" w:eastAsia="Times New Roman" w:hAnsi="Arial" w:cs="Arial"/>
          <w:color w:val="666666"/>
          <w:sz w:val="21"/>
          <w:szCs w:val="21"/>
        </w:rPr>
        <w:t>and grant permissions to</w:t>
      </w:r>
      <w:r>
        <w:rPr>
          <w:rFonts w:ascii="Arial" w:eastAsia="Times New Roman" w:hAnsi="Arial" w:cs="Arial"/>
          <w:color w:val="666666"/>
          <w:sz w:val="21"/>
          <w:szCs w:val="21"/>
        </w:rPr>
        <w:t xml:space="preserve"> anyone you wish to have an easier</w:t>
      </w:r>
      <w:r w:rsidR="00D47AD8" w:rsidRPr="00420512">
        <w:rPr>
          <w:rFonts w:ascii="Arial" w:eastAsia="Times New Roman" w:hAnsi="Arial" w:cs="Arial"/>
          <w:color w:val="666666"/>
          <w:sz w:val="21"/>
          <w:szCs w:val="21"/>
        </w:rPr>
        <w:t xml:space="preserve"> way to create Advanced Alerts</w:t>
      </w:r>
      <w:r w:rsidR="00821F1D">
        <w:rPr>
          <w:rFonts w:ascii="Arial" w:eastAsia="Times New Roman" w:hAnsi="Arial" w:cs="Arial"/>
          <w:color w:val="666666"/>
          <w:sz w:val="21"/>
          <w:szCs w:val="21"/>
        </w:rPr>
        <w:t xml:space="preserve">. This </w:t>
      </w:r>
      <w:proofErr w:type="spellStart"/>
      <w:r w:rsidR="00821F1D">
        <w:rPr>
          <w:rFonts w:ascii="Arial" w:eastAsia="Times New Roman" w:hAnsi="Arial" w:cs="Arial"/>
          <w:color w:val="666666"/>
          <w:sz w:val="21"/>
          <w:szCs w:val="21"/>
        </w:rPr>
        <w:t>datasource</w:t>
      </w:r>
      <w:proofErr w:type="spellEnd"/>
      <w:r w:rsidR="00821F1D">
        <w:rPr>
          <w:rFonts w:ascii="Arial" w:eastAsia="Times New Roman" w:hAnsi="Arial" w:cs="Arial"/>
          <w:color w:val="666666"/>
          <w:sz w:val="21"/>
          <w:szCs w:val="21"/>
        </w:rPr>
        <w:t xml:space="preserve"> simply gives users a shortcut to creating them (see the User Guide for more details).</w:t>
      </w:r>
    </w:p>
    <w:p w:rsidR="001E0E80" w:rsidRDefault="001E0E80" w:rsidP="001E0E80">
      <w:pPr>
        <w:pStyle w:val="Heading3"/>
      </w:pPr>
      <w:bookmarkStart w:id="24" w:name="_Toc421273741"/>
    </w:p>
    <w:p w:rsidR="001E0E80" w:rsidRDefault="001E0E80" w:rsidP="001E0E80">
      <w:pPr>
        <w:pStyle w:val="Heading1"/>
      </w:pPr>
      <w:bookmarkStart w:id="25" w:name="_Toc447641027"/>
      <w:bookmarkEnd w:id="24"/>
      <w:r>
        <w:t>FAQ</w:t>
      </w:r>
      <w:bookmarkEnd w:id="25"/>
    </w:p>
    <w:p w:rsidR="001E0E80" w:rsidRPr="00EA5E4F" w:rsidRDefault="001E0E80" w:rsidP="001E0E80"/>
    <w:p w:rsidR="001E0E80" w:rsidRDefault="001E0E80" w:rsidP="001E0E80">
      <w:pPr>
        <w:pStyle w:val="ListParagraph"/>
        <w:numPr>
          <w:ilvl w:val="0"/>
          <w:numId w:val="12"/>
        </w:numPr>
      </w:pPr>
      <w:r>
        <w:rPr>
          <w:b/>
        </w:rPr>
        <w:t>How many alerts can be run at once?</w:t>
      </w:r>
      <w:r>
        <w:rPr>
          <w:b/>
        </w:rPr>
        <w:br/>
      </w:r>
      <w:r w:rsidRPr="00B1788E">
        <w:rPr>
          <w:rFonts w:ascii="Arial" w:eastAsia="Times New Roman" w:hAnsi="Arial" w:cs="Arial"/>
          <w:color w:val="666666"/>
          <w:sz w:val="21"/>
          <w:szCs w:val="21"/>
        </w:rPr>
        <w:t>Alerts are processed serially (one at a time) each time they are checked on Schedule. Alerts schedule for 6AM will begin being checked at 6AM, so if several long-running alerts are checked at that time, subsequent alerts will be checked sometime after 6AM. This can be exacerbated if long-running alerts aren’t removed from the pipeline, and/or reasonable t</w:t>
      </w:r>
      <w:r w:rsidR="00BC18FE" w:rsidRPr="00B1788E">
        <w:rPr>
          <w:rFonts w:ascii="Arial" w:eastAsia="Times New Roman" w:hAnsi="Arial" w:cs="Arial"/>
          <w:color w:val="666666"/>
          <w:sz w:val="21"/>
          <w:szCs w:val="21"/>
        </w:rPr>
        <w:t xml:space="preserve">imeouts set in the </w:t>
      </w:r>
      <w:proofErr w:type="spellStart"/>
      <w:r w:rsidR="00BC18FE" w:rsidRPr="00B1788E">
        <w:rPr>
          <w:rFonts w:ascii="Arial" w:eastAsia="Times New Roman" w:hAnsi="Arial" w:cs="Arial"/>
          <w:color w:val="666666"/>
          <w:sz w:val="21"/>
          <w:szCs w:val="21"/>
        </w:rPr>
        <w:t>config</w:t>
      </w:r>
      <w:proofErr w:type="spellEnd"/>
      <w:r w:rsidR="00BC18FE" w:rsidRPr="00B1788E">
        <w:rPr>
          <w:rFonts w:ascii="Arial" w:eastAsia="Times New Roman" w:hAnsi="Arial" w:cs="Arial"/>
          <w:color w:val="666666"/>
          <w:sz w:val="21"/>
          <w:szCs w:val="21"/>
        </w:rPr>
        <w:t xml:space="preserve"> file.</w:t>
      </w:r>
      <w:r w:rsidR="00BC18FE">
        <w:br/>
      </w:r>
      <w:r w:rsidR="00BC18FE">
        <w:br/>
      </w:r>
      <w:r w:rsidRPr="00B1788E">
        <w:rPr>
          <w:rFonts w:ascii="Arial" w:eastAsia="Times New Roman" w:hAnsi="Arial" w:cs="Arial"/>
          <w:b/>
          <w:color w:val="666666"/>
          <w:sz w:val="21"/>
          <w:szCs w:val="21"/>
        </w:rPr>
        <w:t>NOTE</w:t>
      </w:r>
      <w:r w:rsidRPr="00B1788E">
        <w:rPr>
          <w:rFonts w:ascii="Arial" w:eastAsia="Times New Roman" w:hAnsi="Arial" w:cs="Arial"/>
          <w:color w:val="666666"/>
          <w:sz w:val="21"/>
          <w:szCs w:val="21"/>
        </w:rPr>
        <w:t xml:space="preserve"> that it </w:t>
      </w:r>
      <w:r w:rsidRPr="00B1788E">
        <w:rPr>
          <w:rFonts w:ascii="Arial" w:eastAsia="Times New Roman" w:hAnsi="Arial" w:cs="Arial"/>
          <w:i/>
          <w:color w:val="666666"/>
          <w:sz w:val="21"/>
          <w:szCs w:val="21"/>
        </w:rPr>
        <w:t>is</w:t>
      </w:r>
      <w:r w:rsidRPr="00B1788E">
        <w:rPr>
          <w:rFonts w:ascii="Arial" w:eastAsia="Times New Roman" w:hAnsi="Arial" w:cs="Arial"/>
          <w:color w:val="666666"/>
          <w:sz w:val="21"/>
          <w:szCs w:val="21"/>
        </w:rPr>
        <w:t xml:space="preserve"> possible to </w:t>
      </w:r>
      <w:r w:rsidR="00BC18FE" w:rsidRPr="00B1788E">
        <w:rPr>
          <w:rFonts w:ascii="Arial" w:eastAsia="Times New Roman" w:hAnsi="Arial" w:cs="Arial"/>
          <w:color w:val="666666"/>
          <w:sz w:val="21"/>
          <w:szCs w:val="21"/>
        </w:rPr>
        <w:t>run multiple alerts in parallel,</w:t>
      </w:r>
      <w:r w:rsidRPr="00B1788E">
        <w:rPr>
          <w:rFonts w:ascii="Arial" w:eastAsia="Times New Roman" w:hAnsi="Arial" w:cs="Arial"/>
          <w:color w:val="666666"/>
          <w:sz w:val="21"/>
          <w:szCs w:val="21"/>
        </w:rPr>
        <w:t xml:space="preserve"> by scheduling additional</w:t>
      </w:r>
      <w:r w:rsidR="00BC18FE" w:rsidRPr="00B1788E">
        <w:rPr>
          <w:rFonts w:ascii="Arial" w:eastAsia="Times New Roman" w:hAnsi="Arial" w:cs="Arial"/>
          <w:color w:val="666666"/>
          <w:sz w:val="21"/>
          <w:szCs w:val="21"/>
        </w:rPr>
        <w:t xml:space="preserve"> Scheduled Task executions of vizalerts.py, </w:t>
      </w:r>
      <w:r w:rsidR="00E60086">
        <w:rPr>
          <w:rFonts w:ascii="Arial" w:eastAsia="Times New Roman" w:hAnsi="Arial" w:cs="Arial"/>
          <w:color w:val="666666"/>
          <w:sz w:val="21"/>
          <w:szCs w:val="21"/>
        </w:rPr>
        <w:t xml:space="preserve">each of </w:t>
      </w:r>
      <w:r w:rsidR="00BC18FE" w:rsidRPr="00B1788E">
        <w:rPr>
          <w:rFonts w:ascii="Arial" w:eastAsia="Times New Roman" w:hAnsi="Arial" w:cs="Arial"/>
          <w:color w:val="666666"/>
          <w:sz w:val="21"/>
          <w:szCs w:val="21"/>
        </w:rPr>
        <w:t xml:space="preserve">which point at </w:t>
      </w:r>
      <w:r w:rsidR="00E60086">
        <w:rPr>
          <w:rFonts w:ascii="Arial" w:eastAsia="Times New Roman" w:hAnsi="Arial" w:cs="Arial"/>
          <w:color w:val="666666"/>
          <w:sz w:val="21"/>
          <w:szCs w:val="21"/>
        </w:rPr>
        <w:t xml:space="preserve">separate </w:t>
      </w:r>
      <w:proofErr w:type="spellStart"/>
      <w:r w:rsidR="00E60086">
        <w:rPr>
          <w:rFonts w:ascii="Arial" w:eastAsia="Times New Roman" w:hAnsi="Arial" w:cs="Arial"/>
          <w:color w:val="666666"/>
          <w:sz w:val="21"/>
          <w:szCs w:val="21"/>
        </w:rPr>
        <w:t>config</w:t>
      </w:r>
      <w:proofErr w:type="spellEnd"/>
      <w:r w:rsidR="00E60086">
        <w:rPr>
          <w:rFonts w:ascii="Arial" w:eastAsia="Times New Roman" w:hAnsi="Arial" w:cs="Arial"/>
          <w:color w:val="666666"/>
          <w:sz w:val="21"/>
          <w:szCs w:val="21"/>
        </w:rPr>
        <w:t xml:space="preserve"> files, and ops/</w:t>
      </w:r>
      <w:r w:rsidR="00BC18FE" w:rsidRPr="00B1788E">
        <w:rPr>
          <w:rFonts w:ascii="Arial" w:eastAsia="Times New Roman" w:hAnsi="Arial" w:cs="Arial"/>
          <w:color w:val="666666"/>
          <w:sz w:val="21"/>
          <w:szCs w:val="21"/>
        </w:rPr>
        <w:t>log</w:t>
      </w:r>
      <w:r w:rsidR="00A41481">
        <w:rPr>
          <w:rFonts w:ascii="Arial" w:eastAsia="Times New Roman" w:hAnsi="Arial" w:cs="Arial"/>
          <w:color w:val="666666"/>
          <w:sz w:val="21"/>
          <w:szCs w:val="21"/>
        </w:rPr>
        <w:t>/temp</w:t>
      </w:r>
      <w:r w:rsidR="00BC18FE" w:rsidRPr="00B1788E">
        <w:rPr>
          <w:rFonts w:ascii="Arial" w:eastAsia="Times New Roman" w:hAnsi="Arial" w:cs="Arial"/>
          <w:color w:val="666666"/>
          <w:sz w:val="21"/>
          <w:szCs w:val="21"/>
        </w:rPr>
        <w:t xml:space="preserve"> folders. If you do this, you will also need to edit</w:t>
      </w:r>
      <w:r w:rsidRPr="00B1788E">
        <w:rPr>
          <w:rFonts w:ascii="Arial" w:eastAsia="Times New Roman" w:hAnsi="Arial" w:cs="Arial"/>
          <w:color w:val="666666"/>
          <w:sz w:val="21"/>
          <w:szCs w:val="21"/>
        </w:rPr>
        <w:t xml:space="preserve"> the SQL query within </w:t>
      </w:r>
      <w:r w:rsidR="0059241F">
        <w:rPr>
          <w:rFonts w:ascii="Arial" w:eastAsia="Times New Roman" w:hAnsi="Arial" w:cs="Arial"/>
          <w:color w:val="666666"/>
          <w:sz w:val="21"/>
          <w:szCs w:val="21"/>
        </w:rPr>
        <w:t xml:space="preserve">each </w:t>
      </w:r>
      <w:proofErr w:type="spellStart"/>
      <w:r w:rsidR="00BC18FE" w:rsidRPr="00B1788E">
        <w:rPr>
          <w:rFonts w:ascii="Arial" w:eastAsia="Times New Roman" w:hAnsi="Arial" w:cs="Arial"/>
          <w:color w:val="666666"/>
          <w:sz w:val="21"/>
          <w:szCs w:val="21"/>
        </w:rPr>
        <w:t>vizalerts.yaml</w:t>
      </w:r>
      <w:proofErr w:type="spellEnd"/>
      <w:r w:rsidR="00BC18FE" w:rsidRPr="00B1788E">
        <w:rPr>
          <w:rFonts w:ascii="Arial" w:eastAsia="Times New Roman" w:hAnsi="Arial" w:cs="Arial"/>
          <w:color w:val="666666"/>
          <w:sz w:val="21"/>
          <w:szCs w:val="21"/>
        </w:rPr>
        <w:t xml:space="preserve"> </w:t>
      </w:r>
      <w:proofErr w:type="spellStart"/>
      <w:r w:rsidR="0059241F">
        <w:rPr>
          <w:rFonts w:ascii="Arial" w:eastAsia="Times New Roman" w:hAnsi="Arial" w:cs="Arial"/>
          <w:color w:val="666666"/>
          <w:sz w:val="21"/>
          <w:szCs w:val="21"/>
        </w:rPr>
        <w:t>config</w:t>
      </w:r>
      <w:proofErr w:type="spellEnd"/>
      <w:r w:rsidR="0059241F">
        <w:rPr>
          <w:rFonts w:ascii="Arial" w:eastAsia="Times New Roman" w:hAnsi="Arial" w:cs="Arial"/>
          <w:color w:val="666666"/>
          <w:sz w:val="21"/>
          <w:szCs w:val="21"/>
        </w:rPr>
        <w:t xml:space="preserve"> file </w:t>
      </w:r>
      <w:r w:rsidRPr="00B1788E">
        <w:rPr>
          <w:rFonts w:ascii="Arial" w:eastAsia="Times New Roman" w:hAnsi="Arial" w:cs="Arial"/>
          <w:color w:val="666666"/>
          <w:sz w:val="21"/>
          <w:szCs w:val="21"/>
        </w:rPr>
        <w:t>so that e</w:t>
      </w:r>
      <w:r w:rsidR="00BC18FE" w:rsidRPr="00B1788E">
        <w:rPr>
          <w:rFonts w:ascii="Arial" w:eastAsia="Times New Roman" w:hAnsi="Arial" w:cs="Arial"/>
          <w:color w:val="666666"/>
          <w:sz w:val="21"/>
          <w:szCs w:val="21"/>
        </w:rPr>
        <w:t xml:space="preserve">ach scheduled task focuses on an isolated set of alerts for say, a Project, or User, or even just picking </w:t>
      </w:r>
      <w:r w:rsidR="0059241F">
        <w:rPr>
          <w:rFonts w:ascii="Arial" w:eastAsia="Times New Roman" w:hAnsi="Arial" w:cs="Arial"/>
          <w:color w:val="666666"/>
          <w:sz w:val="21"/>
          <w:szCs w:val="21"/>
        </w:rPr>
        <w:t xml:space="preserve">Subscriptions </w:t>
      </w:r>
      <w:r w:rsidR="00BC18FE" w:rsidRPr="00B1788E">
        <w:rPr>
          <w:rFonts w:ascii="Arial" w:eastAsia="Times New Roman" w:hAnsi="Arial" w:cs="Arial"/>
          <w:color w:val="666666"/>
          <w:sz w:val="21"/>
          <w:szCs w:val="21"/>
        </w:rPr>
        <w:t>with ID</w:t>
      </w:r>
      <w:r w:rsidR="0059241F">
        <w:rPr>
          <w:rFonts w:ascii="Arial" w:eastAsia="Times New Roman" w:hAnsi="Arial" w:cs="Arial"/>
          <w:color w:val="666666"/>
          <w:sz w:val="21"/>
          <w:szCs w:val="21"/>
        </w:rPr>
        <w:t>s</w:t>
      </w:r>
      <w:r w:rsidR="00BC18FE" w:rsidRPr="00B1788E">
        <w:rPr>
          <w:rFonts w:ascii="Arial" w:eastAsia="Times New Roman" w:hAnsi="Arial" w:cs="Arial"/>
          <w:color w:val="666666"/>
          <w:sz w:val="21"/>
          <w:szCs w:val="21"/>
        </w:rPr>
        <w:t xml:space="preserve"> that </w:t>
      </w:r>
      <w:r w:rsidR="0059241F">
        <w:rPr>
          <w:rFonts w:ascii="Arial" w:eastAsia="Times New Roman" w:hAnsi="Arial" w:cs="Arial"/>
          <w:color w:val="666666"/>
          <w:sz w:val="21"/>
          <w:szCs w:val="21"/>
        </w:rPr>
        <w:t xml:space="preserve">are </w:t>
      </w:r>
      <w:r w:rsidR="00FF286A">
        <w:rPr>
          <w:rFonts w:ascii="Arial" w:eastAsia="Times New Roman" w:hAnsi="Arial" w:cs="Arial"/>
          <w:color w:val="666666"/>
          <w:sz w:val="21"/>
          <w:szCs w:val="21"/>
        </w:rPr>
        <w:tab/>
      </w:r>
      <w:r w:rsidR="00BC18FE" w:rsidRPr="00B1788E">
        <w:rPr>
          <w:rFonts w:ascii="Arial" w:eastAsia="Times New Roman" w:hAnsi="Arial" w:cs="Arial"/>
          <w:color w:val="666666"/>
          <w:sz w:val="21"/>
          <w:szCs w:val="21"/>
        </w:rPr>
        <w:t>even / odd, or what have you.</w:t>
      </w:r>
      <w:r>
        <w:br/>
      </w:r>
    </w:p>
    <w:p w:rsidR="00B90190" w:rsidRPr="001E0E80" w:rsidRDefault="001E0E80" w:rsidP="001E0E80">
      <w:pPr>
        <w:pStyle w:val="ListParagraph"/>
        <w:numPr>
          <w:ilvl w:val="0"/>
          <w:numId w:val="12"/>
        </w:numPr>
        <w:rPr>
          <w:rFonts w:ascii="Arial" w:eastAsia="Times New Roman" w:hAnsi="Arial" w:cs="Arial"/>
          <w:color w:val="666666"/>
          <w:sz w:val="21"/>
          <w:szCs w:val="21"/>
        </w:rPr>
      </w:pPr>
      <w:r w:rsidRPr="001E0E80">
        <w:rPr>
          <w:b/>
        </w:rPr>
        <w:t xml:space="preserve">Does </w:t>
      </w:r>
      <w:proofErr w:type="spellStart"/>
      <w:r w:rsidRPr="001E0E80">
        <w:rPr>
          <w:b/>
        </w:rPr>
        <w:t>VizAlerts</w:t>
      </w:r>
      <w:proofErr w:type="spellEnd"/>
      <w:r w:rsidRPr="001E0E80">
        <w:rPr>
          <w:b/>
        </w:rPr>
        <w:t xml:space="preserve"> use a database to log information about what it has done?</w:t>
      </w:r>
      <w:r w:rsidRPr="001E0E80">
        <w:rPr>
          <w:b/>
        </w:rPr>
        <w:br/>
      </w:r>
      <w:r w:rsidRPr="00B1788E">
        <w:rPr>
          <w:rFonts w:ascii="Arial" w:eastAsia="Times New Roman" w:hAnsi="Arial" w:cs="Arial"/>
          <w:color w:val="666666"/>
          <w:sz w:val="21"/>
          <w:szCs w:val="21"/>
        </w:rPr>
        <w:t>No, not in its current state, though this is the next logical progression for it. Currently it logs information into text files only.</w:t>
      </w:r>
      <w:r w:rsidR="00B1788E">
        <w:rPr>
          <w:rFonts w:ascii="Arial" w:eastAsia="Times New Roman" w:hAnsi="Arial" w:cs="Arial"/>
          <w:color w:val="666666"/>
          <w:sz w:val="21"/>
          <w:szCs w:val="21"/>
        </w:rPr>
        <w:br/>
      </w:r>
    </w:p>
    <w:p w:rsidR="00B90190" w:rsidRDefault="00B90190" w:rsidP="00B90190">
      <w:pPr>
        <w:pStyle w:val="Heading1"/>
      </w:pPr>
      <w:bookmarkStart w:id="26" w:name="_Common_Errors:"/>
      <w:bookmarkStart w:id="27" w:name="_Toc447641028"/>
      <w:bookmarkEnd w:id="26"/>
      <w:r>
        <w:t>Common Errors</w:t>
      </w:r>
      <w:bookmarkEnd w:id="27"/>
    </w:p>
    <w:p w:rsidR="00F853D1" w:rsidRPr="00F853D1" w:rsidRDefault="00F853D1" w:rsidP="00F853D1">
      <w:r>
        <w:t xml:space="preserve">This section mostly focuses on errors found at installation time. Many other common error situations are covered in the troubleshooting section of the </w:t>
      </w:r>
      <w:proofErr w:type="spellStart"/>
      <w:r>
        <w:t>VizAlerts</w:t>
      </w:r>
      <w:proofErr w:type="spellEnd"/>
      <w:r>
        <w:t xml:space="preserve"> User Guide. </w:t>
      </w:r>
    </w:p>
    <w:p w:rsidR="00B90190" w:rsidRPr="00EA46F8" w:rsidRDefault="00B90190" w:rsidP="00B90190">
      <w:pPr>
        <w:pStyle w:val="ListParagraph"/>
        <w:numPr>
          <w:ilvl w:val="0"/>
          <w:numId w:val="11"/>
        </w:numPr>
        <w:rPr>
          <w:b/>
        </w:rPr>
      </w:pPr>
      <w:r>
        <w:rPr>
          <w:b/>
        </w:rPr>
        <w:t>F</w:t>
      </w:r>
      <w:r w:rsidRPr="00EA46F8">
        <w:rPr>
          <w:b/>
        </w:rPr>
        <w:t>ailed with unknown protocol</w:t>
      </w:r>
    </w:p>
    <w:p w:rsidR="00B90190" w:rsidRPr="00B1788E" w:rsidRDefault="00B90190" w:rsidP="00B90190">
      <w:pPr>
        <w:pStyle w:val="ListParagraph"/>
        <w:numPr>
          <w:ilvl w:val="1"/>
          <w:numId w:val="11"/>
        </w:numPr>
        <w:rPr>
          <w:rFonts w:ascii="Arial" w:eastAsia="Times New Roman" w:hAnsi="Arial" w:cs="Arial"/>
          <w:color w:val="666666"/>
          <w:sz w:val="21"/>
          <w:szCs w:val="21"/>
        </w:rPr>
      </w:pPr>
      <w:r w:rsidRPr="00B1788E">
        <w:rPr>
          <w:rFonts w:ascii="Arial" w:eastAsia="Times New Roman" w:hAnsi="Arial" w:cs="Arial"/>
          <w:color w:val="666666"/>
          <w:sz w:val="21"/>
          <w:szCs w:val="21"/>
        </w:rPr>
        <w:t xml:space="preserve">This likely means that you’ve enabled SSL in the </w:t>
      </w:r>
      <w:proofErr w:type="spellStart"/>
      <w:r w:rsidRPr="00B1788E">
        <w:rPr>
          <w:rFonts w:ascii="Arial" w:eastAsia="Times New Roman" w:hAnsi="Arial" w:cs="Arial"/>
          <w:color w:val="666666"/>
          <w:sz w:val="21"/>
          <w:szCs w:val="21"/>
        </w:rPr>
        <w:t>vizalerts.yml</w:t>
      </w:r>
      <w:proofErr w:type="spellEnd"/>
      <w:r w:rsidRPr="00B1788E">
        <w:rPr>
          <w:rFonts w:ascii="Arial" w:eastAsia="Times New Roman" w:hAnsi="Arial" w:cs="Arial"/>
          <w:color w:val="666666"/>
          <w:sz w:val="21"/>
          <w:szCs w:val="21"/>
        </w:rPr>
        <w:t xml:space="preserve">, but haven’t set Tableau Server up for </w:t>
      </w:r>
      <w:r w:rsidRPr="00CD398A">
        <w:rPr>
          <w:rFonts w:ascii="Arial" w:eastAsia="Times New Roman" w:hAnsi="Arial" w:cs="Arial"/>
          <w:color w:val="666666"/>
          <w:sz w:val="21"/>
          <w:szCs w:val="21"/>
        </w:rPr>
        <w:t>it. See</w:t>
      </w:r>
      <w:r w:rsidRPr="00CD398A">
        <w:rPr>
          <w:rFonts w:ascii="Arial" w:hAnsi="Arial" w:cs="Arial"/>
          <w:sz w:val="21"/>
          <w:szCs w:val="21"/>
        </w:rPr>
        <w:t xml:space="preserve"> </w:t>
      </w:r>
      <w:hyperlink r:id="rId36" w:history="1">
        <w:r w:rsidRPr="00CD398A">
          <w:rPr>
            <w:rStyle w:val="Hyperlink"/>
            <w:rFonts w:ascii="Arial" w:hAnsi="Arial" w:cs="Arial"/>
            <w:sz w:val="21"/>
            <w:szCs w:val="21"/>
          </w:rPr>
          <w:t>this portion</w:t>
        </w:r>
      </w:hyperlink>
      <w:r w:rsidRPr="00CD398A">
        <w:rPr>
          <w:rFonts w:ascii="Arial" w:hAnsi="Arial" w:cs="Arial"/>
          <w:sz w:val="21"/>
          <w:szCs w:val="21"/>
        </w:rPr>
        <w:t xml:space="preserve"> </w:t>
      </w:r>
      <w:r w:rsidRPr="00CD398A">
        <w:rPr>
          <w:rFonts w:ascii="Arial" w:eastAsia="Times New Roman" w:hAnsi="Arial" w:cs="Arial"/>
          <w:color w:val="666666"/>
          <w:sz w:val="21"/>
          <w:szCs w:val="21"/>
        </w:rPr>
        <w:t>of the online help on how</w:t>
      </w:r>
      <w:r w:rsidRPr="00B1788E">
        <w:rPr>
          <w:rFonts w:ascii="Arial" w:eastAsia="Times New Roman" w:hAnsi="Arial" w:cs="Arial"/>
          <w:color w:val="666666"/>
          <w:sz w:val="21"/>
          <w:szCs w:val="21"/>
        </w:rPr>
        <w:t xml:space="preserve"> to do so.</w:t>
      </w:r>
    </w:p>
    <w:p w:rsidR="00B90190" w:rsidRPr="00EA46F8" w:rsidRDefault="00B90190" w:rsidP="00B90190">
      <w:pPr>
        <w:pStyle w:val="ListParagraph"/>
        <w:numPr>
          <w:ilvl w:val="0"/>
          <w:numId w:val="11"/>
        </w:numPr>
        <w:rPr>
          <w:b/>
        </w:rPr>
      </w:pPr>
      <w:r w:rsidRPr="00EA46F8">
        <w:rPr>
          <w:b/>
        </w:rPr>
        <w:t>Parse errors</w:t>
      </w:r>
    </w:p>
    <w:p w:rsidR="00B90190" w:rsidRDefault="00B90190" w:rsidP="00B90190">
      <w:pPr>
        <w:pStyle w:val="ListParagraph"/>
        <w:numPr>
          <w:ilvl w:val="1"/>
          <w:numId w:val="11"/>
        </w:numPr>
      </w:pPr>
      <w:r w:rsidRPr="00B1788E">
        <w:rPr>
          <w:rFonts w:ascii="Arial" w:eastAsia="Times New Roman" w:hAnsi="Arial" w:cs="Arial"/>
          <w:color w:val="666666"/>
          <w:sz w:val="21"/>
          <w:szCs w:val="21"/>
        </w:rPr>
        <w:t xml:space="preserve">Generally this means that some bad character or formatting issue was introduced to the </w:t>
      </w:r>
      <w:proofErr w:type="spellStart"/>
      <w:r w:rsidRPr="00B1788E">
        <w:rPr>
          <w:rFonts w:ascii="Arial" w:eastAsia="Times New Roman" w:hAnsi="Arial" w:cs="Arial"/>
          <w:color w:val="666666"/>
          <w:sz w:val="21"/>
          <w:szCs w:val="21"/>
        </w:rPr>
        <w:t>vizalerts.yml</w:t>
      </w:r>
      <w:proofErr w:type="spellEnd"/>
      <w:r w:rsidRPr="00B1788E">
        <w:rPr>
          <w:rFonts w:ascii="Arial" w:eastAsia="Times New Roman" w:hAnsi="Arial" w:cs="Arial"/>
          <w:color w:val="666666"/>
          <w:sz w:val="21"/>
          <w:szCs w:val="21"/>
        </w:rPr>
        <w:t xml:space="preserve"> file</w:t>
      </w:r>
      <w:r w:rsidR="00CD398A">
        <w:rPr>
          <w:rFonts w:ascii="Arial" w:eastAsia="Times New Roman" w:hAnsi="Arial" w:cs="Arial"/>
          <w:color w:val="666666"/>
          <w:sz w:val="21"/>
          <w:szCs w:val="21"/>
        </w:rPr>
        <w:t xml:space="preserve"> (</w:t>
      </w:r>
      <w:proofErr w:type="gramStart"/>
      <w:r w:rsidR="00CD398A">
        <w:rPr>
          <w:rFonts w:ascii="Arial" w:eastAsia="Times New Roman" w:hAnsi="Arial" w:cs="Arial"/>
          <w:color w:val="666666"/>
          <w:sz w:val="21"/>
          <w:szCs w:val="21"/>
        </w:rPr>
        <w:t>typically a tab character—replace</w:t>
      </w:r>
      <w:proofErr w:type="gramEnd"/>
      <w:r w:rsidR="00CD398A">
        <w:rPr>
          <w:rFonts w:ascii="Arial" w:eastAsia="Times New Roman" w:hAnsi="Arial" w:cs="Arial"/>
          <w:color w:val="666666"/>
          <w:sz w:val="21"/>
          <w:szCs w:val="21"/>
        </w:rPr>
        <w:t xml:space="preserve"> them with spaces!)</w:t>
      </w:r>
      <w:r w:rsidRPr="00B1788E">
        <w:rPr>
          <w:rFonts w:ascii="Arial" w:eastAsia="Times New Roman" w:hAnsi="Arial" w:cs="Arial"/>
          <w:color w:val="666666"/>
          <w:sz w:val="21"/>
          <w:szCs w:val="21"/>
        </w:rPr>
        <w:t>. I recommend using this</w:t>
      </w:r>
      <w:r>
        <w:t xml:space="preserve"> </w:t>
      </w:r>
      <w:hyperlink r:id="rId37" w:history="1">
        <w:r w:rsidRPr="00CD398A">
          <w:rPr>
            <w:rStyle w:val="Hyperlink"/>
            <w:rFonts w:ascii="Arial" w:hAnsi="Arial" w:cs="Arial"/>
            <w:sz w:val="21"/>
            <w:szCs w:val="21"/>
          </w:rPr>
          <w:t>online YAML validator</w:t>
        </w:r>
      </w:hyperlink>
      <w:r w:rsidRPr="00CD398A">
        <w:rPr>
          <w:rStyle w:val="Hyperlink"/>
          <w:rFonts w:ascii="Arial" w:hAnsi="Arial" w:cs="Arial"/>
          <w:sz w:val="21"/>
          <w:szCs w:val="21"/>
        </w:rPr>
        <w:t xml:space="preserve"> </w:t>
      </w:r>
      <w:r w:rsidRPr="00B1788E">
        <w:rPr>
          <w:rFonts w:ascii="Arial" w:eastAsia="Times New Roman" w:hAnsi="Arial" w:cs="Arial"/>
          <w:color w:val="666666"/>
          <w:sz w:val="21"/>
          <w:szCs w:val="21"/>
        </w:rPr>
        <w:t>to determine where the problem is (make sure to remove your passwords first!).</w:t>
      </w:r>
    </w:p>
    <w:p w:rsidR="00B90190" w:rsidRPr="00EA46F8" w:rsidRDefault="00B90190" w:rsidP="00B90190">
      <w:pPr>
        <w:pStyle w:val="ListParagraph"/>
        <w:numPr>
          <w:ilvl w:val="0"/>
          <w:numId w:val="11"/>
        </w:numPr>
        <w:rPr>
          <w:b/>
        </w:rPr>
      </w:pPr>
      <w:r w:rsidRPr="00EA46F8">
        <w:rPr>
          <w:b/>
        </w:rPr>
        <w:t>Postgres connection failure</w:t>
      </w:r>
    </w:p>
    <w:p w:rsidR="00B90190" w:rsidRDefault="00B90190" w:rsidP="00B90190">
      <w:pPr>
        <w:pStyle w:val="ListParagraph"/>
        <w:numPr>
          <w:ilvl w:val="1"/>
          <w:numId w:val="11"/>
        </w:numPr>
      </w:pPr>
      <w:r w:rsidRPr="00B1788E">
        <w:rPr>
          <w:rFonts w:ascii="Arial" w:eastAsia="Times New Roman" w:hAnsi="Arial" w:cs="Arial"/>
          <w:color w:val="666666"/>
          <w:sz w:val="21"/>
          <w:szCs w:val="21"/>
        </w:rPr>
        <w:t>Ensure the</w:t>
      </w:r>
      <w:r>
        <w:t xml:space="preserve"> </w:t>
      </w:r>
      <w:hyperlink r:id="rId38" w:history="1">
        <w:proofErr w:type="spellStart"/>
        <w:r w:rsidRPr="00FF16BD">
          <w:rPr>
            <w:rStyle w:val="Hyperlink"/>
          </w:rPr>
          <w:t>readonly</w:t>
        </w:r>
        <w:proofErr w:type="spellEnd"/>
        <w:r w:rsidRPr="00FF16BD">
          <w:rPr>
            <w:rStyle w:val="Hyperlink"/>
          </w:rPr>
          <w:t xml:space="preserve"> user</w:t>
        </w:r>
      </w:hyperlink>
      <w:r w:rsidRPr="00EA46F8">
        <w:t xml:space="preserve"> </w:t>
      </w:r>
      <w:r w:rsidRPr="00B1788E">
        <w:rPr>
          <w:rFonts w:ascii="Arial" w:eastAsia="Times New Roman" w:hAnsi="Arial" w:cs="Arial"/>
          <w:color w:val="666666"/>
          <w:sz w:val="21"/>
          <w:szCs w:val="21"/>
        </w:rPr>
        <w:t>is set up for PostgreSQL repository access, and that the password you’ve specified is correct.</w:t>
      </w:r>
    </w:p>
    <w:p w:rsidR="00B90190" w:rsidRPr="00EA46F8" w:rsidRDefault="00B90190" w:rsidP="00B90190">
      <w:pPr>
        <w:pStyle w:val="ListParagraph"/>
        <w:numPr>
          <w:ilvl w:val="0"/>
          <w:numId w:val="11"/>
        </w:numPr>
      </w:pPr>
      <w:r>
        <w:rPr>
          <w:b/>
        </w:rPr>
        <w:t>Trusted ticket failure</w:t>
      </w:r>
    </w:p>
    <w:p w:rsidR="00B90190" w:rsidRPr="00100DA0" w:rsidRDefault="00B90190" w:rsidP="00B90190">
      <w:pPr>
        <w:pStyle w:val="ListParagraph"/>
        <w:numPr>
          <w:ilvl w:val="1"/>
          <w:numId w:val="11"/>
        </w:numPr>
      </w:pPr>
      <w:r w:rsidRPr="00B1788E">
        <w:rPr>
          <w:rFonts w:ascii="Arial" w:eastAsia="Times New Roman" w:hAnsi="Arial" w:cs="Arial"/>
          <w:color w:val="666666"/>
          <w:sz w:val="21"/>
          <w:szCs w:val="21"/>
        </w:rPr>
        <w:t xml:space="preserve">Check to ensure your trusted tickets </w:t>
      </w:r>
      <w:r w:rsidRPr="00CD398A">
        <w:rPr>
          <w:rFonts w:ascii="Arial" w:eastAsia="Times New Roman" w:hAnsi="Arial" w:cs="Arial"/>
          <w:color w:val="666666"/>
          <w:sz w:val="21"/>
          <w:szCs w:val="21"/>
        </w:rPr>
        <w:t>were</w:t>
      </w:r>
      <w:r w:rsidRPr="00CD398A">
        <w:rPr>
          <w:rFonts w:ascii="Arial" w:hAnsi="Arial" w:cs="Arial"/>
          <w:sz w:val="21"/>
          <w:szCs w:val="21"/>
        </w:rPr>
        <w:t xml:space="preserve"> </w:t>
      </w:r>
      <w:hyperlink r:id="rId39" w:history="1">
        <w:r w:rsidRPr="00CD398A">
          <w:rPr>
            <w:rStyle w:val="Hyperlink"/>
            <w:rFonts w:ascii="Arial" w:hAnsi="Arial" w:cs="Arial"/>
            <w:sz w:val="21"/>
            <w:szCs w:val="21"/>
          </w:rPr>
          <w:t>configured properly</w:t>
        </w:r>
      </w:hyperlink>
      <w:r w:rsidRPr="00B1788E">
        <w:rPr>
          <w:rFonts w:ascii="Arial" w:eastAsia="Times New Roman" w:hAnsi="Arial" w:cs="Arial"/>
          <w:color w:val="666666"/>
          <w:sz w:val="21"/>
          <w:szCs w:val="21"/>
        </w:rPr>
        <w:t>. If things are still not working, try</w:t>
      </w:r>
      <w:r>
        <w:t xml:space="preserve"> </w:t>
      </w:r>
      <w:hyperlink r:id="rId40" w:history="1">
        <w:r w:rsidRPr="00CD398A">
          <w:rPr>
            <w:rStyle w:val="Hyperlink"/>
            <w:rFonts w:ascii="Arial" w:hAnsi="Arial" w:cs="Arial"/>
            <w:sz w:val="21"/>
            <w:szCs w:val="21"/>
          </w:rPr>
          <w:t>this article</w:t>
        </w:r>
      </w:hyperlink>
      <w:r>
        <w:t xml:space="preserve"> </w:t>
      </w:r>
      <w:r w:rsidRPr="00B1788E">
        <w:rPr>
          <w:rFonts w:ascii="Arial" w:eastAsia="Times New Roman" w:hAnsi="Arial" w:cs="Arial"/>
          <w:color w:val="666666"/>
          <w:sz w:val="21"/>
          <w:szCs w:val="21"/>
        </w:rPr>
        <w:t>to test them further.</w:t>
      </w:r>
      <w:r w:rsidR="00583ECF">
        <w:rPr>
          <w:rFonts w:ascii="Arial" w:eastAsia="Times New Roman" w:hAnsi="Arial" w:cs="Arial"/>
          <w:color w:val="666666"/>
          <w:sz w:val="21"/>
          <w:szCs w:val="21"/>
        </w:rPr>
        <w:t xml:space="preserve"> </w:t>
      </w:r>
    </w:p>
    <w:p w:rsidR="00100DA0" w:rsidRPr="00C61885" w:rsidRDefault="00100DA0" w:rsidP="00B90190">
      <w:pPr>
        <w:pStyle w:val="ListParagraph"/>
        <w:numPr>
          <w:ilvl w:val="1"/>
          <w:numId w:val="11"/>
        </w:numPr>
      </w:pPr>
      <w:r>
        <w:rPr>
          <w:rFonts w:ascii="Arial" w:eastAsia="Times New Roman" w:hAnsi="Arial" w:cs="Arial"/>
          <w:color w:val="666666"/>
          <w:sz w:val="21"/>
          <w:szCs w:val="21"/>
        </w:rPr>
        <w:t xml:space="preserve">A “-1” result could be due to several possible issues. Please see </w:t>
      </w:r>
      <w:hyperlink r:id="rId41" w:history="1">
        <w:r w:rsidRPr="00100DA0">
          <w:rPr>
            <w:rStyle w:val="Hyperlink"/>
            <w:rFonts w:ascii="Arial" w:eastAsia="Times New Roman" w:hAnsi="Arial" w:cs="Arial"/>
            <w:sz w:val="21"/>
            <w:szCs w:val="21"/>
          </w:rPr>
          <w:t>this article</w:t>
        </w:r>
      </w:hyperlink>
      <w:r>
        <w:rPr>
          <w:rFonts w:ascii="Arial" w:eastAsia="Times New Roman" w:hAnsi="Arial" w:cs="Arial"/>
          <w:color w:val="666666"/>
          <w:sz w:val="21"/>
          <w:szCs w:val="21"/>
        </w:rPr>
        <w:t xml:space="preserve"> if you’re seeing this error.</w:t>
      </w:r>
    </w:p>
    <w:p w:rsidR="00B90190" w:rsidRPr="00EA46F8" w:rsidRDefault="00100DA0" w:rsidP="00B90190">
      <w:pPr>
        <w:pStyle w:val="ListParagraph"/>
        <w:numPr>
          <w:ilvl w:val="0"/>
          <w:numId w:val="11"/>
        </w:numPr>
        <w:rPr>
          <w:b/>
        </w:rPr>
      </w:pPr>
      <w:r>
        <w:rPr>
          <w:b/>
        </w:rPr>
        <w:t>Unable to export … as CSV</w:t>
      </w:r>
    </w:p>
    <w:p w:rsidR="003F671E" w:rsidRDefault="00B90190" w:rsidP="003F671E">
      <w:pPr>
        <w:pStyle w:val="ListParagraph"/>
        <w:numPr>
          <w:ilvl w:val="1"/>
          <w:numId w:val="11"/>
        </w:numPr>
        <w:rPr>
          <w:rFonts w:ascii="Arial" w:eastAsia="Times New Roman" w:hAnsi="Arial" w:cs="Arial"/>
          <w:color w:val="666666"/>
          <w:sz w:val="21"/>
          <w:szCs w:val="21"/>
        </w:rPr>
      </w:pPr>
      <w:r w:rsidRPr="00B1788E">
        <w:rPr>
          <w:rFonts w:ascii="Arial" w:eastAsia="Times New Roman" w:hAnsi="Arial" w:cs="Arial"/>
          <w:color w:val="666666"/>
          <w:sz w:val="21"/>
          <w:szCs w:val="21"/>
        </w:rPr>
        <w:t xml:space="preserve">This means that the attempt to export the view data for an alert to a CSV file failed, either because of internal errors, or because it took longer than the timeout you’ve </w:t>
      </w:r>
      <w:r w:rsidRPr="00B1788E">
        <w:rPr>
          <w:rFonts w:ascii="Arial" w:eastAsia="Times New Roman" w:hAnsi="Arial" w:cs="Arial"/>
          <w:color w:val="666666"/>
          <w:sz w:val="21"/>
          <w:szCs w:val="21"/>
        </w:rPr>
        <w:lastRenderedPageBreak/>
        <w:t xml:space="preserve">set in the </w:t>
      </w:r>
      <w:proofErr w:type="spellStart"/>
      <w:r w:rsidRPr="00B1788E">
        <w:rPr>
          <w:rFonts w:ascii="Arial" w:eastAsia="Times New Roman" w:hAnsi="Arial" w:cs="Arial"/>
          <w:color w:val="666666"/>
          <w:sz w:val="21"/>
          <w:szCs w:val="21"/>
        </w:rPr>
        <w:t>config</w:t>
      </w:r>
      <w:proofErr w:type="spellEnd"/>
      <w:r w:rsidRPr="00B1788E">
        <w:rPr>
          <w:rFonts w:ascii="Arial" w:eastAsia="Times New Roman" w:hAnsi="Arial" w:cs="Arial"/>
          <w:color w:val="666666"/>
          <w:sz w:val="21"/>
          <w:szCs w:val="21"/>
        </w:rPr>
        <w:t xml:space="preserve"> file. If the view can be rendered successfully in your browser, it may simply be taking too long. Increasing the timeout settings may help with this, but a better solution is to try and optimize the </w:t>
      </w:r>
      <w:proofErr w:type="spellStart"/>
      <w:r w:rsidRPr="00B1788E">
        <w:rPr>
          <w:rFonts w:ascii="Arial" w:eastAsia="Times New Roman" w:hAnsi="Arial" w:cs="Arial"/>
          <w:color w:val="666666"/>
          <w:sz w:val="21"/>
          <w:szCs w:val="21"/>
        </w:rPr>
        <w:t>viz</w:t>
      </w:r>
      <w:proofErr w:type="spellEnd"/>
      <w:r w:rsidRPr="00B1788E">
        <w:rPr>
          <w:rFonts w:ascii="Arial" w:eastAsia="Times New Roman" w:hAnsi="Arial" w:cs="Arial"/>
          <w:color w:val="666666"/>
          <w:sz w:val="21"/>
          <w:szCs w:val="21"/>
        </w:rPr>
        <w:t xml:space="preserve"> to render more quickly. By default, the settings use stricter timeouts on more frequently-run alerts, as it’s assumed they’ll have more opportunities to be retried.</w:t>
      </w:r>
    </w:p>
    <w:p w:rsidR="003F671E" w:rsidRDefault="003F671E" w:rsidP="003F671E">
      <w:pPr>
        <w:pStyle w:val="Heading1"/>
      </w:pPr>
      <w:bookmarkStart w:id="28" w:name="_Toc320026885"/>
    </w:p>
    <w:p w:rsidR="003F671E" w:rsidRDefault="003F671E" w:rsidP="003F671E">
      <w:pPr>
        <w:pStyle w:val="Heading1"/>
      </w:pPr>
      <w:bookmarkStart w:id="29" w:name="_Toc447641029"/>
      <w:r>
        <w:t xml:space="preserve">Getting </w:t>
      </w:r>
      <w:proofErr w:type="spellStart"/>
      <w:r>
        <w:t>VizAlerts</w:t>
      </w:r>
      <w:proofErr w:type="spellEnd"/>
      <w:r>
        <w:t xml:space="preserve"> Help</w:t>
      </w:r>
      <w:bookmarkEnd w:id="28"/>
      <w:bookmarkEnd w:id="29"/>
    </w:p>
    <w:p w:rsidR="003F671E" w:rsidRPr="003F671E" w:rsidRDefault="003F671E" w:rsidP="003F671E">
      <w:pPr>
        <w:rPr>
          <w:rFonts w:ascii="Arial" w:eastAsia="Times New Roman" w:hAnsi="Arial" w:cs="Arial"/>
          <w:color w:val="666666"/>
          <w:sz w:val="21"/>
          <w:szCs w:val="21"/>
        </w:rPr>
      </w:pPr>
      <w:r w:rsidRPr="003F671E">
        <w:rPr>
          <w:rFonts w:ascii="Arial" w:eastAsia="Times New Roman" w:hAnsi="Arial" w:cs="Arial"/>
          <w:color w:val="666666"/>
          <w:sz w:val="21"/>
          <w:szCs w:val="21"/>
        </w:rPr>
        <w:t xml:space="preserve">First of all, check with </w:t>
      </w:r>
      <w:r>
        <w:rPr>
          <w:rFonts w:ascii="Arial" w:eastAsia="Times New Roman" w:hAnsi="Arial" w:cs="Arial"/>
          <w:color w:val="666666"/>
          <w:sz w:val="21"/>
          <w:szCs w:val="21"/>
        </w:rPr>
        <w:t>any local admins</w:t>
      </w:r>
      <w:r w:rsidRPr="003F671E">
        <w:rPr>
          <w:rFonts w:ascii="Arial" w:eastAsia="Times New Roman" w:hAnsi="Arial" w:cs="Arial"/>
          <w:color w:val="666666"/>
          <w:sz w:val="21"/>
          <w:szCs w:val="21"/>
        </w:rPr>
        <w:t xml:space="preserve"> and any local documentation that might exist. After that, the center for all things </w:t>
      </w:r>
      <w:proofErr w:type="spellStart"/>
      <w:r w:rsidRPr="003F671E">
        <w:rPr>
          <w:rFonts w:ascii="Arial" w:eastAsia="Times New Roman" w:hAnsi="Arial" w:cs="Arial"/>
          <w:color w:val="666666"/>
          <w:sz w:val="21"/>
          <w:szCs w:val="21"/>
        </w:rPr>
        <w:t>VizAlerts</w:t>
      </w:r>
      <w:proofErr w:type="spellEnd"/>
      <w:r w:rsidRPr="003F671E">
        <w:rPr>
          <w:rFonts w:ascii="Arial" w:eastAsia="Times New Roman" w:hAnsi="Arial" w:cs="Arial"/>
          <w:color w:val="666666"/>
          <w:sz w:val="21"/>
          <w:szCs w:val="21"/>
        </w:rPr>
        <w:t xml:space="preserve"> is the </w:t>
      </w:r>
      <w:proofErr w:type="spellStart"/>
      <w:r w:rsidRPr="003F671E">
        <w:rPr>
          <w:rFonts w:ascii="Arial" w:eastAsia="Times New Roman" w:hAnsi="Arial" w:cs="Arial"/>
          <w:color w:val="666666"/>
          <w:sz w:val="21"/>
          <w:szCs w:val="21"/>
        </w:rPr>
        <w:t>VizAlerts</w:t>
      </w:r>
      <w:proofErr w:type="spellEnd"/>
      <w:r w:rsidRPr="003F671E">
        <w:rPr>
          <w:rFonts w:ascii="Arial" w:eastAsia="Times New Roman" w:hAnsi="Arial" w:cs="Arial"/>
          <w:color w:val="666666"/>
          <w:sz w:val="21"/>
          <w:szCs w:val="21"/>
        </w:rPr>
        <w:t xml:space="preserve"> Group on the Tableau Community</w:t>
      </w:r>
      <w:r>
        <w:rPr>
          <w:rFonts w:ascii="Arial" w:eastAsia="Times New Roman" w:hAnsi="Arial" w:cs="Arial"/>
          <w:color w:val="666666"/>
          <w:sz w:val="21"/>
          <w:szCs w:val="21"/>
        </w:rPr>
        <w:t xml:space="preserve"> </w:t>
      </w:r>
      <w:hyperlink r:id="rId42" w:history="1">
        <w:r w:rsidRPr="003F671E">
          <w:rPr>
            <w:rStyle w:val="Hyperlink"/>
            <w:rFonts w:ascii="Arial" w:eastAsia="Times New Roman" w:hAnsi="Arial" w:cs="Arial"/>
            <w:sz w:val="21"/>
            <w:szCs w:val="21"/>
          </w:rPr>
          <w:t>https://community.tableau.com/groups/tableau-server-email-alert-testing-feedbac</w:t>
        </w:r>
      </w:hyperlink>
      <w:r w:rsidRPr="003F671E">
        <w:rPr>
          <w:rFonts w:ascii="Arial" w:eastAsia="Times New Roman" w:hAnsi="Arial" w:cs="Arial"/>
          <w:color w:val="666666"/>
          <w:sz w:val="21"/>
          <w:szCs w:val="21"/>
        </w:rPr>
        <w:t xml:space="preserve">. </w:t>
      </w:r>
    </w:p>
    <w:p w:rsidR="003F671E" w:rsidRDefault="003F671E" w:rsidP="003F671E"/>
    <w:p w:rsidR="003F671E" w:rsidRDefault="003F671E" w:rsidP="003F671E">
      <w:pPr>
        <w:pStyle w:val="Heading1"/>
      </w:pPr>
      <w:bookmarkStart w:id="30" w:name="_Toc320026886"/>
      <w:bookmarkStart w:id="31" w:name="_Toc447641030"/>
      <w:r>
        <w:t xml:space="preserve">Contributing to </w:t>
      </w:r>
      <w:proofErr w:type="spellStart"/>
      <w:r>
        <w:t>VizAlerts</w:t>
      </w:r>
      <w:bookmarkEnd w:id="30"/>
      <w:bookmarkEnd w:id="31"/>
      <w:proofErr w:type="spellEnd"/>
    </w:p>
    <w:p w:rsidR="003F671E" w:rsidRPr="003F671E" w:rsidRDefault="003F671E" w:rsidP="003F671E">
      <w:pPr>
        <w:rPr>
          <w:rFonts w:ascii="Arial" w:eastAsia="Times New Roman" w:hAnsi="Arial" w:cs="Arial"/>
          <w:color w:val="666666"/>
          <w:sz w:val="21"/>
          <w:szCs w:val="21"/>
        </w:rPr>
      </w:pPr>
      <w:proofErr w:type="spellStart"/>
      <w:r w:rsidRPr="003F671E">
        <w:rPr>
          <w:rFonts w:ascii="Arial" w:eastAsia="Times New Roman" w:hAnsi="Arial" w:cs="Arial"/>
          <w:color w:val="666666"/>
          <w:sz w:val="21"/>
          <w:szCs w:val="21"/>
        </w:rPr>
        <w:t>VizAlerts</w:t>
      </w:r>
      <w:proofErr w:type="spellEnd"/>
      <w:r w:rsidRPr="003F671E">
        <w:rPr>
          <w:rFonts w:ascii="Arial" w:eastAsia="Times New Roman" w:hAnsi="Arial" w:cs="Arial"/>
          <w:color w:val="666666"/>
          <w:sz w:val="21"/>
          <w:szCs w:val="21"/>
        </w:rPr>
        <w:t xml:space="preserve"> is an open source project distributed under the MIT License. If you’d like to contribute ideas or code to </w:t>
      </w:r>
      <w:proofErr w:type="spellStart"/>
      <w:r w:rsidRPr="003F671E">
        <w:rPr>
          <w:rFonts w:ascii="Arial" w:eastAsia="Times New Roman" w:hAnsi="Arial" w:cs="Arial"/>
          <w:color w:val="666666"/>
          <w:sz w:val="21"/>
          <w:szCs w:val="21"/>
        </w:rPr>
        <w:t>VizAlerts</w:t>
      </w:r>
      <w:proofErr w:type="spellEnd"/>
      <w:r w:rsidRPr="003F671E">
        <w:rPr>
          <w:rFonts w:ascii="Arial" w:eastAsia="Times New Roman" w:hAnsi="Arial" w:cs="Arial"/>
          <w:color w:val="666666"/>
          <w:sz w:val="21"/>
          <w:szCs w:val="21"/>
        </w:rPr>
        <w:t xml:space="preserve">, please visit the </w:t>
      </w:r>
      <w:proofErr w:type="spellStart"/>
      <w:r w:rsidRPr="003F671E">
        <w:rPr>
          <w:rFonts w:ascii="Arial" w:eastAsia="Times New Roman" w:hAnsi="Arial" w:cs="Arial"/>
          <w:color w:val="666666"/>
          <w:sz w:val="21"/>
          <w:szCs w:val="21"/>
        </w:rPr>
        <w:t>VizAlerts</w:t>
      </w:r>
      <w:proofErr w:type="spellEnd"/>
      <w:r w:rsidRPr="003F671E">
        <w:rPr>
          <w:rFonts w:ascii="Arial" w:eastAsia="Times New Roman" w:hAnsi="Arial" w:cs="Arial"/>
          <w:color w:val="666666"/>
          <w:sz w:val="21"/>
          <w:szCs w:val="21"/>
        </w:rPr>
        <w:t xml:space="preserve"> GitHub site at </w:t>
      </w:r>
      <w:hyperlink r:id="rId43" w:history="1">
        <w:r w:rsidRPr="003F671E">
          <w:rPr>
            <w:rStyle w:val="Hyperlink"/>
            <w:rFonts w:ascii="Arial" w:eastAsia="Times New Roman" w:hAnsi="Arial" w:cs="Arial"/>
            <w:sz w:val="21"/>
            <w:szCs w:val="21"/>
          </w:rPr>
          <w:t>https://github.com/tableau/VizAlerts</w:t>
        </w:r>
      </w:hyperlink>
      <w:r w:rsidRPr="003F671E">
        <w:rPr>
          <w:rFonts w:ascii="Arial" w:eastAsia="Times New Roman" w:hAnsi="Arial" w:cs="Arial"/>
          <w:color w:val="666666"/>
          <w:sz w:val="21"/>
          <w:szCs w:val="21"/>
        </w:rPr>
        <w:t xml:space="preserve">. </w:t>
      </w:r>
    </w:p>
    <w:p w:rsidR="00B90190" w:rsidRPr="003F671E" w:rsidRDefault="00476E6E" w:rsidP="003F671E">
      <w:pPr>
        <w:rPr>
          <w:rFonts w:ascii="Arial" w:eastAsia="Times New Roman" w:hAnsi="Arial" w:cs="Arial"/>
          <w:color w:val="666666"/>
          <w:sz w:val="21"/>
          <w:szCs w:val="21"/>
        </w:rPr>
      </w:pPr>
      <w:r w:rsidRPr="003F671E">
        <w:rPr>
          <w:rFonts w:ascii="Arial" w:eastAsia="Times New Roman" w:hAnsi="Arial" w:cs="Arial"/>
          <w:color w:val="666666"/>
          <w:sz w:val="21"/>
          <w:szCs w:val="21"/>
        </w:rPr>
        <w:br/>
      </w:r>
    </w:p>
    <w:p w:rsidR="00476E6E" w:rsidRDefault="00476E6E" w:rsidP="00476E6E">
      <w:pPr>
        <w:pStyle w:val="Heading1"/>
      </w:pPr>
      <w:bookmarkStart w:id="32" w:name="_Appendix_A"/>
      <w:bookmarkStart w:id="33" w:name="_Toc447641031"/>
      <w:bookmarkEnd w:id="32"/>
      <w:r>
        <w:t>Appendix A</w:t>
      </w:r>
      <w:bookmarkEnd w:id="33"/>
    </w:p>
    <w:p w:rsidR="00476E6E" w:rsidRDefault="00476E6E" w:rsidP="00476E6E">
      <w:pPr>
        <w:rPr>
          <w:rFonts w:ascii="Arial" w:eastAsia="Times New Roman" w:hAnsi="Arial" w:cs="Arial"/>
          <w:color w:val="666666"/>
          <w:sz w:val="21"/>
          <w:szCs w:val="21"/>
        </w:rPr>
      </w:pPr>
    </w:p>
    <w:p w:rsidR="00476E6E" w:rsidRPr="00476E6E" w:rsidRDefault="00476E6E" w:rsidP="00476E6E">
      <w:pPr>
        <w:pStyle w:val="ListParagraph"/>
        <w:numPr>
          <w:ilvl w:val="0"/>
          <w:numId w:val="15"/>
        </w:numPr>
        <w:rPr>
          <w:rFonts w:ascii="Arial" w:eastAsia="Times New Roman" w:hAnsi="Arial" w:cs="Arial"/>
          <w:color w:val="666666"/>
          <w:sz w:val="21"/>
          <w:szCs w:val="21"/>
        </w:rPr>
      </w:pPr>
      <w:r w:rsidRPr="00476E6E">
        <w:rPr>
          <w:rFonts w:ascii="Arial" w:eastAsia="Times New Roman" w:hAnsi="Arial" w:cs="Arial"/>
          <w:color w:val="666666"/>
          <w:sz w:val="21"/>
          <w:szCs w:val="21"/>
        </w:rPr>
        <w:t>To install the Python modules on an Internet-enabled machine, download each package to a folder of your choosing. This functions as basically an offline package repository:</w:t>
      </w:r>
      <w:r>
        <w:rPr>
          <w:rFonts w:ascii="Arial" w:eastAsia="Times New Roman" w:hAnsi="Arial" w:cs="Arial"/>
          <w:color w:val="666666"/>
          <w:sz w:val="21"/>
          <w:szCs w:val="21"/>
        </w:rPr>
        <w:br/>
      </w:r>
    </w:p>
    <w:p w:rsidR="00476E6E" w:rsidRPr="00476E6E" w:rsidRDefault="00476E6E" w:rsidP="00476E6E">
      <w:pPr>
        <w:pStyle w:val="ListParagraph"/>
        <w:ind w:left="1440"/>
        <w:rPr>
          <w:rFonts w:ascii="Arial" w:eastAsia="Times New Roman" w:hAnsi="Arial" w:cs="Arial"/>
          <w:i/>
          <w:color w:val="666666"/>
          <w:sz w:val="21"/>
          <w:szCs w:val="21"/>
        </w:rPr>
      </w:pPr>
      <w:proofErr w:type="gramStart"/>
      <w:r w:rsidRPr="00476E6E">
        <w:rPr>
          <w:rFonts w:ascii="Arial" w:eastAsia="Times New Roman" w:hAnsi="Arial" w:cs="Arial"/>
          <w:i/>
          <w:color w:val="666666"/>
          <w:sz w:val="21"/>
          <w:szCs w:val="21"/>
        </w:rPr>
        <w:t>pip</w:t>
      </w:r>
      <w:proofErr w:type="gramEnd"/>
      <w:r w:rsidRPr="00476E6E">
        <w:rPr>
          <w:rFonts w:ascii="Arial" w:eastAsia="Times New Roman" w:hAnsi="Arial" w:cs="Arial"/>
          <w:i/>
          <w:color w:val="666666"/>
          <w:sz w:val="21"/>
          <w:szCs w:val="21"/>
        </w:rPr>
        <w:t xml:space="preserve"> install --download c:\mypythonpackages </w:t>
      </w:r>
      <w:proofErr w:type="spellStart"/>
      <w:r w:rsidRPr="00476E6E">
        <w:rPr>
          <w:rFonts w:ascii="Arial" w:eastAsia="Times New Roman" w:hAnsi="Arial" w:cs="Arial"/>
          <w:i/>
          <w:color w:val="666666"/>
          <w:sz w:val="21"/>
          <w:szCs w:val="21"/>
        </w:rPr>
        <w:t>requests_ntlm</w:t>
      </w:r>
      <w:proofErr w:type="spellEnd"/>
      <w:r w:rsidRPr="00476E6E">
        <w:rPr>
          <w:rFonts w:ascii="Arial" w:eastAsia="Times New Roman" w:hAnsi="Arial" w:cs="Arial"/>
          <w:i/>
          <w:color w:val="666666"/>
          <w:sz w:val="21"/>
          <w:szCs w:val="21"/>
        </w:rPr>
        <w:t xml:space="preserve">  </w:t>
      </w:r>
      <w:r>
        <w:rPr>
          <w:rFonts w:ascii="Arial" w:eastAsia="Times New Roman" w:hAnsi="Arial" w:cs="Arial"/>
          <w:i/>
          <w:color w:val="666666"/>
          <w:sz w:val="21"/>
          <w:szCs w:val="21"/>
        </w:rPr>
        <w:br/>
      </w:r>
    </w:p>
    <w:p w:rsidR="00476E6E" w:rsidRPr="00476E6E" w:rsidRDefault="00476E6E" w:rsidP="00476E6E">
      <w:pPr>
        <w:pStyle w:val="ListParagraph"/>
        <w:numPr>
          <w:ilvl w:val="0"/>
          <w:numId w:val="15"/>
        </w:numPr>
        <w:rPr>
          <w:rFonts w:ascii="Arial" w:eastAsia="Times New Roman" w:hAnsi="Arial" w:cs="Arial"/>
          <w:color w:val="666666"/>
          <w:sz w:val="21"/>
          <w:szCs w:val="21"/>
        </w:rPr>
      </w:pPr>
      <w:r w:rsidRPr="00476E6E">
        <w:rPr>
          <w:rFonts w:ascii="Arial" w:eastAsia="Times New Roman" w:hAnsi="Arial" w:cs="Arial"/>
          <w:color w:val="666666"/>
          <w:sz w:val="21"/>
          <w:szCs w:val="21"/>
        </w:rPr>
        <w:t>Copy the folder to your offline machine (I'm assuming here that it's copied to the same path).</w:t>
      </w:r>
    </w:p>
    <w:p w:rsidR="00476E6E" w:rsidRPr="00476E6E" w:rsidRDefault="00476E6E" w:rsidP="00476E6E">
      <w:pPr>
        <w:pStyle w:val="ListParagraph"/>
        <w:numPr>
          <w:ilvl w:val="0"/>
          <w:numId w:val="15"/>
        </w:numPr>
        <w:rPr>
          <w:rFonts w:ascii="Arial" w:eastAsia="Times New Roman" w:hAnsi="Arial" w:cs="Arial"/>
          <w:color w:val="666666"/>
          <w:sz w:val="21"/>
          <w:szCs w:val="21"/>
        </w:rPr>
      </w:pPr>
      <w:r w:rsidRPr="00476E6E">
        <w:rPr>
          <w:rFonts w:ascii="Arial" w:eastAsia="Times New Roman" w:hAnsi="Arial" w:cs="Arial"/>
          <w:color w:val="666666"/>
          <w:sz w:val="21"/>
          <w:szCs w:val="21"/>
        </w:rPr>
        <w:t>On your offline machine, install the package from the newly copied folder:</w:t>
      </w:r>
      <w:r>
        <w:rPr>
          <w:rFonts w:ascii="Arial" w:eastAsia="Times New Roman" w:hAnsi="Arial" w:cs="Arial"/>
          <w:color w:val="666666"/>
          <w:sz w:val="21"/>
          <w:szCs w:val="21"/>
        </w:rPr>
        <w:br/>
      </w:r>
    </w:p>
    <w:p w:rsidR="00476E6E" w:rsidRPr="00476E6E" w:rsidRDefault="00476E6E" w:rsidP="00476E6E">
      <w:pPr>
        <w:pStyle w:val="ListParagraph"/>
        <w:ind w:left="1440"/>
        <w:rPr>
          <w:rFonts w:ascii="Arial" w:eastAsia="Times New Roman" w:hAnsi="Arial" w:cs="Arial"/>
          <w:i/>
          <w:color w:val="666666"/>
          <w:sz w:val="21"/>
          <w:szCs w:val="21"/>
        </w:rPr>
      </w:pPr>
      <w:proofErr w:type="gramStart"/>
      <w:r w:rsidRPr="00476E6E">
        <w:rPr>
          <w:rFonts w:ascii="Arial" w:eastAsia="Times New Roman" w:hAnsi="Arial" w:cs="Arial"/>
          <w:i/>
          <w:color w:val="666666"/>
          <w:sz w:val="21"/>
          <w:szCs w:val="21"/>
        </w:rPr>
        <w:t>pip</w:t>
      </w:r>
      <w:proofErr w:type="gramEnd"/>
      <w:r w:rsidRPr="00476E6E">
        <w:rPr>
          <w:rFonts w:ascii="Arial" w:eastAsia="Times New Roman" w:hAnsi="Arial" w:cs="Arial"/>
          <w:i/>
          <w:color w:val="666666"/>
          <w:sz w:val="21"/>
          <w:szCs w:val="21"/>
        </w:rPr>
        <w:t xml:space="preserve"> install --no-index --find-links file:c:\mypythonpackages </w:t>
      </w:r>
      <w:proofErr w:type="spellStart"/>
      <w:r w:rsidRPr="00476E6E">
        <w:rPr>
          <w:rFonts w:ascii="Arial" w:eastAsia="Times New Roman" w:hAnsi="Arial" w:cs="Arial"/>
          <w:i/>
          <w:color w:val="666666"/>
          <w:sz w:val="21"/>
          <w:szCs w:val="21"/>
        </w:rPr>
        <w:t>requests_ntlm</w:t>
      </w:r>
      <w:proofErr w:type="spellEnd"/>
      <w:r w:rsidRPr="00476E6E">
        <w:rPr>
          <w:rFonts w:ascii="Arial" w:eastAsia="Times New Roman" w:hAnsi="Arial" w:cs="Arial"/>
          <w:i/>
          <w:color w:val="666666"/>
          <w:sz w:val="21"/>
          <w:szCs w:val="21"/>
        </w:rPr>
        <w:t xml:space="preserve">  </w:t>
      </w:r>
      <w:r w:rsidRPr="00476E6E">
        <w:rPr>
          <w:rFonts w:ascii="Arial" w:eastAsia="Times New Roman" w:hAnsi="Arial" w:cs="Arial"/>
          <w:i/>
          <w:color w:val="666666"/>
          <w:sz w:val="21"/>
          <w:szCs w:val="21"/>
        </w:rPr>
        <w:br/>
      </w:r>
    </w:p>
    <w:sectPr w:rsidR="00476E6E" w:rsidRPr="00476E6E">
      <w:headerReference w:type="even" r:id="rId44"/>
      <w:headerReference w:type="default" r:id="rId45"/>
      <w:footerReference w:type="even" r:id="rId46"/>
      <w:footerReference w:type="default" r:id="rId47"/>
      <w:headerReference w:type="first" r:id="rId48"/>
      <w:footerReference w:type="firs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83E" w:rsidRDefault="0021183E" w:rsidP="007C5C88">
      <w:pPr>
        <w:spacing w:after="0" w:line="240" w:lineRule="auto"/>
      </w:pPr>
      <w:r>
        <w:separator/>
      </w:r>
    </w:p>
  </w:endnote>
  <w:endnote w:type="continuationSeparator" w:id="0">
    <w:p w:rsidR="0021183E" w:rsidRDefault="0021183E" w:rsidP="007C5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00F" w:rsidRDefault="00382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1074177"/>
      <w:docPartObj>
        <w:docPartGallery w:val="Page Numbers (Bottom of Page)"/>
        <w:docPartUnique/>
      </w:docPartObj>
    </w:sdtPr>
    <w:sdtEndPr>
      <w:rPr>
        <w:noProof/>
      </w:rPr>
    </w:sdtEndPr>
    <w:sdtContent>
      <w:p w:rsidR="0038200F" w:rsidRDefault="0038200F">
        <w:pPr>
          <w:pStyle w:val="Footer"/>
          <w:jc w:val="center"/>
        </w:pPr>
        <w:r>
          <w:fldChar w:fldCharType="begin"/>
        </w:r>
        <w:r>
          <w:instrText xml:space="preserve"> PAGE   \* MERGEFORMAT </w:instrText>
        </w:r>
        <w:r>
          <w:fldChar w:fldCharType="separate"/>
        </w:r>
        <w:r w:rsidR="00D50230">
          <w:rPr>
            <w:noProof/>
          </w:rPr>
          <w:t>2</w:t>
        </w:r>
        <w:r>
          <w:rPr>
            <w:noProof/>
          </w:rPr>
          <w:fldChar w:fldCharType="end"/>
        </w:r>
      </w:p>
    </w:sdtContent>
  </w:sdt>
  <w:p w:rsidR="0038200F" w:rsidRDefault="00382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00F" w:rsidRDefault="00382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83E" w:rsidRDefault="0021183E" w:rsidP="007C5C88">
      <w:pPr>
        <w:spacing w:after="0" w:line="240" w:lineRule="auto"/>
      </w:pPr>
      <w:r>
        <w:separator/>
      </w:r>
    </w:p>
  </w:footnote>
  <w:footnote w:type="continuationSeparator" w:id="0">
    <w:p w:rsidR="0021183E" w:rsidRDefault="0021183E" w:rsidP="007C5C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00F" w:rsidRDefault="003820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00F" w:rsidRDefault="003820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00F" w:rsidRDefault="003820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86DA0"/>
    <w:multiLevelType w:val="hybridMultilevel"/>
    <w:tmpl w:val="09324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326E6"/>
    <w:multiLevelType w:val="hybridMultilevel"/>
    <w:tmpl w:val="EEBE9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00DDA"/>
    <w:multiLevelType w:val="hybridMultilevel"/>
    <w:tmpl w:val="4CB6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A4328A"/>
    <w:multiLevelType w:val="hybridMultilevel"/>
    <w:tmpl w:val="59906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DB27C4"/>
    <w:multiLevelType w:val="hybridMultilevel"/>
    <w:tmpl w:val="A32E8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D35BD"/>
    <w:multiLevelType w:val="hybridMultilevel"/>
    <w:tmpl w:val="973E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C16602"/>
    <w:multiLevelType w:val="hybridMultilevel"/>
    <w:tmpl w:val="5CB051D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7C6484"/>
    <w:multiLevelType w:val="hybridMultilevel"/>
    <w:tmpl w:val="F5820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FE039C"/>
    <w:multiLevelType w:val="hybridMultilevel"/>
    <w:tmpl w:val="3CB6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224232"/>
    <w:multiLevelType w:val="hybridMultilevel"/>
    <w:tmpl w:val="76C6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1E03A1"/>
    <w:multiLevelType w:val="hybridMultilevel"/>
    <w:tmpl w:val="C09E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C71A7"/>
    <w:multiLevelType w:val="hybridMultilevel"/>
    <w:tmpl w:val="D4CE7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021D24"/>
    <w:multiLevelType w:val="hybridMultilevel"/>
    <w:tmpl w:val="594E7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4D5297"/>
    <w:multiLevelType w:val="hybridMultilevel"/>
    <w:tmpl w:val="F8323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343DF7"/>
    <w:multiLevelType w:val="hybridMultilevel"/>
    <w:tmpl w:val="D5FEE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A5500A"/>
    <w:multiLevelType w:val="hybridMultilevel"/>
    <w:tmpl w:val="C9F6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F91B8B"/>
    <w:multiLevelType w:val="hybridMultilevel"/>
    <w:tmpl w:val="C47C7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FC34BD"/>
    <w:multiLevelType w:val="hybridMultilevel"/>
    <w:tmpl w:val="281E6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617EEB"/>
    <w:multiLevelType w:val="hybridMultilevel"/>
    <w:tmpl w:val="59906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10"/>
  </w:num>
  <w:num w:numId="4">
    <w:abstractNumId w:val="12"/>
  </w:num>
  <w:num w:numId="5">
    <w:abstractNumId w:val="11"/>
  </w:num>
  <w:num w:numId="6">
    <w:abstractNumId w:val="9"/>
  </w:num>
  <w:num w:numId="7">
    <w:abstractNumId w:val="17"/>
  </w:num>
  <w:num w:numId="8">
    <w:abstractNumId w:val="7"/>
  </w:num>
  <w:num w:numId="9">
    <w:abstractNumId w:val="8"/>
  </w:num>
  <w:num w:numId="10">
    <w:abstractNumId w:val="5"/>
  </w:num>
  <w:num w:numId="11">
    <w:abstractNumId w:val="15"/>
  </w:num>
  <w:num w:numId="12">
    <w:abstractNumId w:val="13"/>
  </w:num>
  <w:num w:numId="13">
    <w:abstractNumId w:val="0"/>
  </w:num>
  <w:num w:numId="14">
    <w:abstractNumId w:val="2"/>
  </w:num>
  <w:num w:numId="15">
    <w:abstractNumId w:val="6"/>
  </w:num>
  <w:num w:numId="16">
    <w:abstractNumId w:val="1"/>
  </w:num>
  <w:num w:numId="17">
    <w:abstractNumId w:val="4"/>
  </w:num>
  <w:num w:numId="18">
    <w:abstractNumId w:val="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82C"/>
    <w:rsid w:val="00000F4C"/>
    <w:rsid w:val="00003B6B"/>
    <w:rsid w:val="000143F6"/>
    <w:rsid w:val="000558CE"/>
    <w:rsid w:val="00095638"/>
    <w:rsid w:val="000D0B4B"/>
    <w:rsid w:val="000D354C"/>
    <w:rsid w:val="00100DA0"/>
    <w:rsid w:val="0014782C"/>
    <w:rsid w:val="0018659D"/>
    <w:rsid w:val="0019454E"/>
    <w:rsid w:val="001A21D3"/>
    <w:rsid w:val="001A59A8"/>
    <w:rsid w:val="001D46FF"/>
    <w:rsid w:val="001D4AB3"/>
    <w:rsid w:val="001E0E80"/>
    <w:rsid w:val="001E4445"/>
    <w:rsid w:val="001E7384"/>
    <w:rsid w:val="0021183E"/>
    <w:rsid w:val="0024299D"/>
    <w:rsid w:val="0025314B"/>
    <w:rsid w:val="00267E9D"/>
    <w:rsid w:val="00272CCD"/>
    <w:rsid w:val="0029263B"/>
    <w:rsid w:val="002A0752"/>
    <w:rsid w:val="002D55B3"/>
    <w:rsid w:val="002E545A"/>
    <w:rsid w:val="002F35E7"/>
    <w:rsid w:val="00314B26"/>
    <w:rsid w:val="00337D6B"/>
    <w:rsid w:val="00346712"/>
    <w:rsid w:val="003610C7"/>
    <w:rsid w:val="003646C2"/>
    <w:rsid w:val="003648D5"/>
    <w:rsid w:val="0037694E"/>
    <w:rsid w:val="0038200F"/>
    <w:rsid w:val="003958D4"/>
    <w:rsid w:val="003A7819"/>
    <w:rsid w:val="003C0980"/>
    <w:rsid w:val="003F671E"/>
    <w:rsid w:val="004058FF"/>
    <w:rsid w:val="00412872"/>
    <w:rsid w:val="00420512"/>
    <w:rsid w:val="00422956"/>
    <w:rsid w:val="00422A7E"/>
    <w:rsid w:val="00455D6D"/>
    <w:rsid w:val="004568E5"/>
    <w:rsid w:val="00476E6E"/>
    <w:rsid w:val="00482BAB"/>
    <w:rsid w:val="0048693D"/>
    <w:rsid w:val="00495EEE"/>
    <w:rsid w:val="004A2681"/>
    <w:rsid w:val="004D185A"/>
    <w:rsid w:val="004E2C55"/>
    <w:rsid w:val="004E781B"/>
    <w:rsid w:val="00504A26"/>
    <w:rsid w:val="00504C61"/>
    <w:rsid w:val="00510270"/>
    <w:rsid w:val="00512727"/>
    <w:rsid w:val="00543559"/>
    <w:rsid w:val="00544DF1"/>
    <w:rsid w:val="00552DF0"/>
    <w:rsid w:val="00553EF5"/>
    <w:rsid w:val="00574C01"/>
    <w:rsid w:val="00583ECF"/>
    <w:rsid w:val="0059241F"/>
    <w:rsid w:val="005A463C"/>
    <w:rsid w:val="005A5FDC"/>
    <w:rsid w:val="005C478E"/>
    <w:rsid w:val="00615973"/>
    <w:rsid w:val="00641724"/>
    <w:rsid w:val="006563A1"/>
    <w:rsid w:val="00686F11"/>
    <w:rsid w:val="006B44B0"/>
    <w:rsid w:val="006D03F5"/>
    <w:rsid w:val="00720DC9"/>
    <w:rsid w:val="00722BD4"/>
    <w:rsid w:val="007448A0"/>
    <w:rsid w:val="00746818"/>
    <w:rsid w:val="0079214C"/>
    <w:rsid w:val="007B237D"/>
    <w:rsid w:val="007C5C88"/>
    <w:rsid w:val="00811528"/>
    <w:rsid w:val="00821F1D"/>
    <w:rsid w:val="00824E00"/>
    <w:rsid w:val="00862621"/>
    <w:rsid w:val="00862ACA"/>
    <w:rsid w:val="008E7788"/>
    <w:rsid w:val="00914364"/>
    <w:rsid w:val="00936387"/>
    <w:rsid w:val="00937ED9"/>
    <w:rsid w:val="00964600"/>
    <w:rsid w:val="0097373A"/>
    <w:rsid w:val="009754D8"/>
    <w:rsid w:val="00996EED"/>
    <w:rsid w:val="009A477F"/>
    <w:rsid w:val="009D7908"/>
    <w:rsid w:val="009E6449"/>
    <w:rsid w:val="00A12D2D"/>
    <w:rsid w:val="00A41481"/>
    <w:rsid w:val="00A47278"/>
    <w:rsid w:val="00A65452"/>
    <w:rsid w:val="00A9790E"/>
    <w:rsid w:val="00AA55AA"/>
    <w:rsid w:val="00AC298A"/>
    <w:rsid w:val="00AD66B5"/>
    <w:rsid w:val="00AE7FDA"/>
    <w:rsid w:val="00B1788E"/>
    <w:rsid w:val="00B358DF"/>
    <w:rsid w:val="00B848D7"/>
    <w:rsid w:val="00B90190"/>
    <w:rsid w:val="00BC18FE"/>
    <w:rsid w:val="00BD5C6A"/>
    <w:rsid w:val="00BE56AC"/>
    <w:rsid w:val="00C16AA1"/>
    <w:rsid w:val="00C5587C"/>
    <w:rsid w:val="00C628AE"/>
    <w:rsid w:val="00C76DE8"/>
    <w:rsid w:val="00C779E2"/>
    <w:rsid w:val="00CA36D0"/>
    <w:rsid w:val="00CA3B28"/>
    <w:rsid w:val="00CD0274"/>
    <w:rsid w:val="00CD398A"/>
    <w:rsid w:val="00D276FA"/>
    <w:rsid w:val="00D44573"/>
    <w:rsid w:val="00D47AD8"/>
    <w:rsid w:val="00D50230"/>
    <w:rsid w:val="00D7636A"/>
    <w:rsid w:val="00D85776"/>
    <w:rsid w:val="00D977F7"/>
    <w:rsid w:val="00DA4E2F"/>
    <w:rsid w:val="00DB77D2"/>
    <w:rsid w:val="00DC1F03"/>
    <w:rsid w:val="00DD6C32"/>
    <w:rsid w:val="00DE3B3F"/>
    <w:rsid w:val="00DE62D4"/>
    <w:rsid w:val="00E0455E"/>
    <w:rsid w:val="00E11D29"/>
    <w:rsid w:val="00E4549E"/>
    <w:rsid w:val="00E52BCF"/>
    <w:rsid w:val="00E53C4A"/>
    <w:rsid w:val="00E60086"/>
    <w:rsid w:val="00E67924"/>
    <w:rsid w:val="00EA3BD1"/>
    <w:rsid w:val="00EA6ABB"/>
    <w:rsid w:val="00ED407A"/>
    <w:rsid w:val="00EF7745"/>
    <w:rsid w:val="00F37FF8"/>
    <w:rsid w:val="00F60311"/>
    <w:rsid w:val="00F80ED7"/>
    <w:rsid w:val="00F853D1"/>
    <w:rsid w:val="00FF2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185A"/>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20512"/>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824E00"/>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C61"/>
    <w:rPr>
      <w:color w:val="0563C1" w:themeColor="hyperlink"/>
      <w:u w:val="single"/>
    </w:rPr>
  </w:style>
  <w:style w:type="character" w:styleId="FollowedHyperlink">
    <w:name w:val="FollowedHyperlink"/>
    <w:basedOn w:val="DefaultParagraphFont"/>
    <w:uiPriority w:val="99"/>
    <w:semiHidden/>
    <w:unhideWhenUsed/>
    <w:rsid w:val="00504C61"/>
    <w:rPr>
      <w:color w:val="954F72" w:themeColor="followedHyperlink"/>
      <w:u w:val="single"/>
    </w:rPr>
  </w:style>
  <w:style w:type="character" w:customStyle="1" w:styleId="Heading1Char">
    <w:name w:val="Heading 1 Char"/>
    <w:basedOn w:val="DefaultParagraphFont"/>
    <w:link w:val="Heading1"/>
    <w:uiPriority w:val="9"/>
    <w:rsid w:val="004D185A"/>
    <w:rPr>
      <w:rFonts w:eastAsiaTheme="majorEastAsia" w:cstheme="majorBidi"/>
      <w:b/>
      <w:color w:val="2E74B5" w:themeColor="accent1" w:themeShade="BF"/>
      <w:sz w:val="32"/>
      <w:szCs w:val="32"/>
    </w:rPr>
  </w:style>
  <w:style w:type="paragraph" w:styleId="ListParagraph">
    <w:name w:val="List Paragraph"/>
    <w:basedOn w:val="Normal"/>
    <w:uiPriority w:val="34"/>
    <w:qFormat/>
    <w:rsid w:val="00455D6D"/>
    <w:pPr>
      <w:ind w:left="720"/>
      <w:contextualSpacing/>
    </w:pPr>
  </w:style>
  <w:style w:type="character" w:customStyle="1" w:styleId="Heading2Char">
    <w:name w:val="Heading 2 Char"/>
    <w:basedOn w:val="DefaultParagraphFont"/>
    <w:link w:val="Heading2"/>
    <w:uiPriority w:val="9"/>
    <w:rsid w:val="00420512"/>
    <w:rPr>
      <w:rFonts w:eastAsiaTheme="majorEastAsia" w:cstheme="majorBidi"/>
      <w:color w:val="2E74B5" w:themeColor="accent1" w:themeShade="BF"/>
      <w:sz w:val="28"/>
      <w:szCs w:val="26"/>
    </w:rPr>
  </w:style>
  <w:style w:type="paragraph" w:styleId="TOCHeading">
    <w:name w:val="TOC Heading"/>
    <w:basedOn w:val="Heading1"/>
    <w:next w:val="Normal"/>
    <w:uiPriority w:val="39"/>
    <w:unhideWhenUsed/>
    <w:qFormat/>
    <w:rsid w:val="00DB77D2"/>
    <w:pPr>
      <w:outlineLvl w:val="9"/>
    </w:pPr>
    <w:rPr>
      <w:rFonts w:asciiTheme="majorHAnsi" w:hAnsiTheme="majorHAnsi"/>
      <w:b w:val="0"/>
    </w:rPr>
  </w:style>
  <w:style w:type="paragraph" w:styleId="TOC1">
    <w:name w:val="toc 1"/>
    <w:basedOn w:val="Normal"/>
    <w:next w:val="Normal"/>
    <w:autoRedefine/>
    <w:uiPriority w:val="39"/>
    <w:unhideWhenUsed/>
    <w:rsid w:val="00DB77D2"/>
    <w:pPr>
      <w:spacing w:after="100"/>
    </w:pPr>
  </w:style>
  <w:style w:type="paragraph" w:styleId="TOC2">
    <w:name w:val="toc 2"/>
    <w:basedOn w:val="Normal"/>
    <w:next w:val="Normal"/>
    <w:autoRedefine/>
    <w:uiPriority w:val="39"/>
    <w:unhideWhenUsed/>
    <w:rsid w:val="00DB77D2"/>
    <w:pPr>
      <w:spacing w:after="100"/>
      <w:ind w:left="220"/>
    </w:pPr>
  </w:style>
  <w:style w:type="paragraph" w:styleId="FootnoteText">
    <w:name w:val="footnote text"/>
    <w:basedOn w:val="Normal"/>
    <w:link w:val="FootnoteTextChar"/>
    <w:uiPriority w:val="99"/>
    <w:semiHidden/>
    <w:unhideWhenUsed/>
    <w:rsid w:val="007C5C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C88"/>
    <w:rPr>
      <w:sz w:val="20"/>
      <w:szCs w:val="20"/>
    </w:rPr>
  </w:style>
  <w:style w:type="character" w:styleId="FootnoteReference">
    <w:name w:val="footnote reference"/>
    <w:basedOn w:val="DefaultParagraphFont"/>
    <w:uiPriority w:val="99"/>
    <w:semiHidden/>
    <w:unhideWhenUsed/>
    <w:rsid w:val="007C5C88"/>
    <w:rPr>
      <w:vertAlign w:val="superscript"/>
    </w:rPr>
  </w:style>
  <w:style w:type="table" w:styleId="TableGrid">
    <w:name w:val="Table Grid"/>
    <w:basedOn w:val="TableNormal"/>
    <w:uiPriority w:val="39"/>
    <w:rsid w:val="0009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24E00"/>
    <w:rPr>
      <w:rFonts w:asciiTheme="majorHAnsi" w:eastAsiaTheme="majorEastAsia" w:hAnsiTheme="majorHAnsi" w:cstheme="majorBidi"/>
      <w:b/>
      <w:color w:val="1F4D78" w:themeColor="accent1" w:themeShade="7F"/>
      <w:sz w:val="24"/>
      <w:szCs w:val="24"/>
    </w:rPr>
  </w:style>
  <w:style w:type="paragraph" w:styleId="TOC3">
    <w:name w:val="toc 3"/>
    <w:basedOn w:val="Normal"/>
    <w:next w:val="Normal"/>
    <w:autoRedefine/>
    <w:uiPriority w:val="39"/>
    <w:unhideWhenUsed/>
    <w:rsid w:val="00824E00"/>
    <w:pPr>
      <w:spacing w:after="100"/>
      <w:ind w:left="440"/>
    </w:pPr>
  </w:style>
  <w:style w:type="paragraph" w:styleId="Header">
    <w:name w:val="header"/>
    <w:basedOn w:val="Normal"/>
    <w:link w:val="HeaderChar"/>
    <w:uiPriority w:val="99"/>
    <w:unhideWhenUsed/>
    <w:rsid w:val="004E7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81B"/>
  </w:style>
  <w:style w:type="paragraph" w:styleId="Footer">
    <w:name w:val="footer"/>
    <w:basedOn w:val="Normal"/>
    <w:link w:val="FooterChar"/>
    <w:uiPriority w:val="99"/>
    <w:unhideWhenUsed/>
    <w:rsid w:val="004E7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81B"/>
  </w:style>
  <w:style w:type="paragraph" w:styleId="BalloonText">
    <w:name w:val="Balloon Text"/>
    <w:basedOn w:val="Normal"/>
    <w:link w:val="BalloonTextChar"/>
    <w:uiPriority w:val="99"/>
    <w:semiHidden/>
    <w:unhideWhenUsed/>
    <w:rsid w:val="00CA3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6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185A"/>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20512"/>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824E00"/>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C61"/>
    <w:rPr>
      <w:color w:val="0563C1" w:themeColor="hyperlink"/>
      <w:u w:val="single"/>
    </w:rPr>
  </w:style>
  <w:style w:type="character" w:styleId="FollowedHyperlink">
    <w:name w:val="FollowedHyperlink"/>
    <w:basedOn w:val="DefaultParagraphFont"/>
    <w:uiPriority w:val="99"/>
    <w:semiHidden/>
    <w:unhideWhenUsed/>
    <w:rsid w:val="00504C61"/>
    <w:rPr>
      <w:color w:val="954F72" w:themeColor="followedHyperlink"/>
      <w:u w:val="single"/>
    </w:rPr>
  </w:style>
  <w:style w:type="character" w:customStyle="1" w:styleId="Heading1Char">
    <w:name w:val="Heading 1 Char"/>
    <w:basedOn w:val="DefaultParagraphFont"/>
    <w:link w:val="Heading1"/>
    <w:uiPriority w:val="9"/>
    <w:rsid w:val="004D185A"/>
    <w:rPr>
      <w:rFonts w:eastAsiaTheme="majorEastAsia" w:cstheme="majorBidi"/>
      <w:b/>
      <w:color w:val="2E74B5" w:themeColor="accent1" w:themeShade="BF"/>
      <w:sz w:val="32"/>
      <w:szCs w:val="32"/>
    </w:rPr>
  </w:style>
  <w:style w:type="paragraph" w:styleId="ListParagraph">
    <w:name w:val="List Paragraph"/>
    <w:basedOn w:val="Normal"/>
    <w:uiPriority w:val="34"/>
    <w:qFormat/>
    <w:rsid w:val="00455D6D"/>
    <w:pPr>
      <w:ind w:left="720"/>
      <w:contextualSpacing/>
    </w:pPr>
  </w:style>
  <w:style w:type="character" w:customStyle="1" w:styleId="Heading2Char">
    <w:name w:val="Heading 2 Char"/>
    <w:basedOn w:val="DefaultParagraphFont"/>
    <w:link w:val="Heading2"/>
    <w:uiPriority w:val="9"/>
    <w:rsid w:val="00420512"/>
    <w:rPr>
      <w:rFonts w:eastAsiaTheme="majorEastAsia" w:cstheme="majorBidi"/>
      <w:color w:val="2E74B5" w:themeColor="accent1" w:themeShade="BF"/>
      <w:sz w:val="28"/>
      <w:szCs w:val="26"/>
    </w:rPr>
  </w:style>
  <w:style w:type="paragraph" w:styleId="TOCHeading">
    <w:name w:val="TOC Heading"/>
    <w:basedOn w:val="Heading1"/>
    <w:next w:val="Normal"/>
    <w:uiPriority w:val="39"/>
    <w:unhideWhenUsed/>
    <w:qFormat/>
    <w:rsid w:val="00DB77D2"/>
    <w:pPr>
      <w:outlineLvl w:val="9"/>
    </w:pPr>
    <w:rPr>
      <w:rFonts w:asciiTheme="majorHAnsi" w:hAnsiTheme="majorHAnsi"/>
      <w:b w:val="0"/>
    </w:rPr>
  </w:style>
  <w:style w:type="paragraph" w:styleId="TOC1">
    <w:name w:val="toc 1"/>
    <w:basedOn w:val="Normal"/>
    <w:next w:val="Normal"/>
    <w:autoRedefine/>
    <w:uiPriority w:val="39"/>
    <w:unhideWhenUsed/>
    <w:rsid w:val="00DB77D2"/>
    <w:pPr>
      <w:spacing w:after="100"/>
    </w:pPr>
  </w:style>
  <w:style w:type="paragraph" w:styleId="TOC2">
    <w:name w:val="toc 2"/>
    <w:basedOn w:val="Normal"/>
    <w:next w:val="Normal"/>
    <w:autoRedefine/>
    <w:uiPriority w:val="39"/>
    <w:unhideWhenUsed/>
    <w:rsid w:val="00DB77D2"/>
    <w:pPr>
      <w:spacing w:after="100"/>
      <w:ind w:left="220"/>
    </w:pPr>
  </w:style>
  <w:style w:type="paragraph" w:styleId="FootnoteText">
    <w:name w:val="footnote text"/>
    <w:basedOn w:val="Normal"/>
    <w:link w:val="FootnoteTextChar"/>
    <w:uiPriority w:val="99"/>
    <w:semiHidden/>
    <w:unhideWhenUsed/>
    <w:rsid w:val="007C5C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C88"/>
    <w:rPr>
      <w:sz w:val="20"/>
      <w:szCs w:val="20"/>
    </w:rPr>
  </w:style>
  <w:style w:type="character" w:styleId="FootnoteReference">
    <w:name w:val="footnote reference"/>
    <w:basedOn w:val="DefaultParagraphFont"/>
    <w:uiPriority w:val="99"/>
    <w:semiHidden/>
    <w:unhideWhenUsed/>
    <w:rsid w:val="007C5C88"/>
    <w:rPr>
      <w:vertAlign w:val="superscript"/>
    </w:rPr>
  </w:style>
  <w:style w:type="table" w:styleId="TableGrid">
    <w:name w:val="Table Grid"/>
    <w:basedOn w:val="TableNormal"/>
    <w:uiPriority w:val="39"/>
    <w:rsid w:val="0009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24E00"/>
    <w:rPr>
      <w:rFonts w:asciiTheme="majorHAnsi" w:eastAsiaTheme="majorEastAsia" w:hAnsiTheme="majorHAnsi" w:cstheme="majorBidi"/>
      <w:b/>
      <w:color w:val="1F4D78" w:themeColor="accent1" w:themeShade="7F"/>
      <w:sz w:val="24"/>
      <w:szCs w:val="24"/>
    </w:rPr>
  </w:style>
  <w:style w:type="paragraph" w:styleId="TOC3">
    <w:name w:val="toc 3"/>
    <w:basedOn w:val="Normal"/>
    <w:next w:val="Normal"/>
    <w:autoRedefine/>
    <w:uiPriority w:val="39"/>
    <w:unhideWhenUsed/>
    <w:rsid w:val="00824E00"/>
    <w:pPr>
      <w:spacing w:after="100"/>
      <w:ind w:left="440"/>
    </w:pPr>
  </w:style>
  <w:style w:type="paragraph" w:styleId="Header">
    <w:name w:val="header"/>
    <w:basedOn w:val="Normal"/>
    <w:link w:val="HeaderChar"/>
    <w:uiPriority w:val="99"/>
    <w:unhideWhenUsed/>
    <w:rsid w:val="004E7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81B"/>
  </w:style>
  <w:style w:type="paragraph" w:styleId="Footer">
    <w:name w:val="footer"/>
    <w:basedOn w:val="Normal"/>
    <w:link w:val="FooterChar"/>
    <w:uiPriority w:val="99"/>
    <w:unhideWhenUsed/>
    <w:rsid w:val="004E7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81B"/>
  </w:style>
  <w:style w:type="paragraph" w:styleId="BalloonText">
    <w:name w:val="Balloon Text"/>
    <w:basedOn w:val="Normal"/>
    <w:link w:val="BalloonTextChar"/>
    <w:uiPriority w:val="99"/>
    <w:semiHidden/>
    <w:unhideWhenUsed/>
    <w:rsid w:val="00CA3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6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001618">
      <w:bodyDiv w:val="1"/>
      <w:marLeft w:val="0"/>
      <w:marRight w:val="0"/>
      <w:marTop w:val="0"/>
      <w:marBottom w:val="0"/>
      <w:divBdr>
        <w:top w:val="none" w:sz="0" w:space="0" w:color="auto"/>
        <w:left w:val="none" w:sz="0" w:space="0" w:color="auto"/>
        <w:bottom w:val="none" w:sz="0" w:space="0" w:color="auto"/>
        <w:right w:val="none" w:sz="0" w:space="0" w:color="auto"/>
      </w:divBdr>
      <w:divsChild>
        <w:div w:id="1151142129">
          <w:marLeft w:val="0"/>
          <w:marRight w:val="0"/>
          <w:marTop w:val="0"/>
          <w:marBottom w:val="0"/>
          <w:divBdr>
            <w:top w:val="none" w:sz="0" w:space="0" w:color="auto"/>
            <w:left w:val="none" w:sz="0" w:space="0" w:color="auto"/>
            <w:bottom w:val="none" w:sz="0" w:space="0" w:color="auto"/>
            <w:right w:val="none" w:sz="0" w:space="0" w:color="auto"/>
          </w:divBdr>
        </w:div>
        <w:div w:id="500971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nlinehelp.tableau.com/current/server/en-us/adminview_postgres_access.htm" TargetMode="External"/><Relationship Id="rId18" Type="http://schemas.openxmlformats.org/officeDocument/2006/relationships/hyperlink" Target="https://www.python.org/ftp/python/2.7.9/python-2.7.9.msi" TargetMode="External"/><Relationship Id="rId26" Type="http://schemas.openxmlformats.org/officeDocument/2006/relationships/hyperlink" Target="mailto:xxxxxxxxxx@txt.att.net" TargetMode="External"/><Relationship Id="rId39" Type="http://schemas.openxmlformats.org/officeDocument/2006/relationships/hyperlink" Target="http://onlinehelp.tableau.com/current/server/en-us/trusted_auth_trustIP.htm" TargetMode="External"/><Relationship Id="rId3" Type="http://schemas.openxmlformats.org/officeDocument/2006/relationships/styles" Target="styles.xml"/><Relationship Id="rId21" Type="http://schemas.openxmlformats.org/officeDocument/2006/relationships/hyperlink" Target="http://www.stickpeople.com/projects/python/win-psycopg/" TargetMode="External"/><Relationship Id="rId34" Type="http://schemas.openxmlformats.org/officeDocument/2006/relationships/image" Target="media/image12.png"/><Relationship Id="rId42" Type="http://schemas.openxmlformats.org/officeDocument/2006/relationships/hyperlink" Target="https://community.tableau.com/groups/tableau-server-email-alert-testing-feedbac"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onlinehelp.tableau.com/current/server/en-us/trusted_auth.htm" TargetMode="External"/><Relationship Id="rId17" Type="http://schemas.openxmlformats.org/officeDocument/2006/relationships/image" Target="media/image4.png"/><Relationship Id="rId25" Type="http://schemas.openxmlformats.org/officeDocument/2006/relationships/hyperlink" Target="https://www.twilio.com/" TargetMode="External"/><Relationship Id="rId33" Type="http://schemas.openxmlformats.org/officeDocument/2006/relationships/image" Target="media/image11.png"/><Relationship Id="rId38" Type="http://schemas.openxmlformats.org/officeDocument/2006/relationships/hyperlink" Target="http://onlinehelp.tableau.com/current/server/en-us/adminview_postgres_access.htm"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pyyaml.org/download/pyyaml/PyYAML-3.11.win32-py2.7.exe" TargetMode="External"/><Relationship Id="rId29" Type="http://schemas.openxmlformats.org/officeDocument/2006/relationships/image" Target="media/image7.png"/><Relationship Id="rId41" Type="http://schemas.openxmlformats.org/officeDocument/2006/relationships/hyperlink" Target="http://onlinehelp.tableau.com/current/server/en-us/trusted_auth_trouble_1return.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nlinehelp.tableau.com/current/server/en-us/trusted_auth_trustIP.htm" TargetMode="External"/><Relationship Id="rId24" Type="http://schemas.openxmlformats.org/officeDocument/2006/relationships/hyperlink" Target="https://github.com/mstamy2/PyPDF2" TargetMode="External"/><Relationship Id="rId32" Type="http://schemas.openxmlformats.org/officeDocument/2006/relationships/image" Target="media/image10.png"/><Relationship Id="rId37" Type="http://schemas.openxmlformats.org/officeDocument/2006/relationships/hyperlink" Target="http://codebeautify.org/yaml-validator" TargetMode="External"/><Relationship Id="rId40" Type="http://schemas.openxmlformats.org/officeDocument/2006/relationships/hyperlink" Target="http://kb.tableau.com/articles/knowledgebase/testing-trusted-authentication" TargetMode="External"/><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docs.python-requests.org/en/latest/user/install/" TargetMode="External"/><Relationship Id="rId28" Type="http://schemas.openxmlformats.org/officeDocument/2006/relationships/image" Target="media/image6.png"/><Relationship Id="rId36" Type="http://schemas.openxmlformats.org/officeDocument/2006/relationships/hyperlink" Target="http://onlinehelp.tableau.com/current/server/en-us/ssl_config.htm" TargetMode="External"/><Relationship Id="rId49" Type="http://schemas.openxmlformats.org/officeDocument/2006/relationships/footer" Target="footer3.xml"/><Relationship Id="rId10" Type="http://schemas.openxmlformats.org/officeDocument/2006/relationships/hyperlink" Target="http://onlinehelp.tableau.com/current/server/en-us/subscribe.htm" TargetMode="External"/><Relationship Id="rId19" Type="http://schemas.openxmlformats.org/officeDocument/2006/relationships/hyperlink" Target="http://pyyaml.org/" TargetMode="External"/><Relationship Id="rId31" Type="http://schemas.openxmlformats.org/officeDocument/2006/relationships/image" Target="media/image9.png"/><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onlinehelp.tableau.com/current/server/en-us/adminview_postgres_access.htm" TargetMode="External"/><Relationship Id="rId14" Type="http://schemas.openxmlformats.org/officeDocument/2006/relationships/image" Target="media/image1.png"/><Relationship Id="rId22" Type="http://schemas.openxmlformats.org/officeDocument/2006/relationships/hyperlink" Target="http://www.stickpeople.com/projects/python/win-psycopg/2.6.0/psycopg2-2.6.0.win32-py2.7-pg9.4.1-release.exe"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s://github.com/tableau/VizAlerts" TargetMode="External"/><Relationship Id="rId48"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0F5AC-7F1C-481D-992D-E98A81BDE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4022</Words>
  <Characters>22932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Tableau Software</Company>
  <LinksUpToDate>false</LinksUpToDate>
  <CharactersWithSpaces>26901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Coles</dc:creator>
  <cp:lastModifiedBy>Jonathan Drummey</cp:lastModifiedBy>
  <cp:revision>2</cp:revision>
  <dcterms:created xsi:type="dcterms:W3CDTF">2016-04-05T21:35:00Z</dcterms:created>
  <dcterms:modified xsi:type="dcterms:W3CDTF">2016-04-05T21:35:00Z</dcterms:modified>
</cp:coreProperties>
</file>